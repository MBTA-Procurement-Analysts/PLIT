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3405626"/>
      </w:sdtPr>
      <w:sdtContent>
        <w:p>
          <w:pPr>
            <w:pStyle w:val="NoSpacing"/>
            <w:rPr>
              <w:sz w:val="2"/>
            </w:rPr>
          </w:pPr>
          <w:r>
            <w:rPr>
              <w:sz w:val="2"/>
            </w:rPr>
          </w:r>
        </w:p>
        <w:p>
          <w:pPr>
            <w:pStyle w:val="Normal"/>
            <w:rPr>
              <w:sz w:val="20"/>
            </w:rPr>
          </w:pPr>
          <w:r>
            <w:rPr>
              <w:sz w:val="20"/>
            </w:rPr>
            <mc:AlternateContent>
              <mc:Choice Requires="wpg">
                <w:drawing>
                  <wp:anchor behindDoc="1" distT="0" distB="0" distL="114300" distR="114300" simplePos="0" locked="0" layoutInCell="1" allowOverlap="1" relativeHeight="3" wp14:anchorId="3CE58E7D">
                    <wp:simplePos x="0" y="0"/>
                    <wp:positionH relativeFrom="page">
                      <wp:posOffset>1709420</wp:posOffset>
                    </wp:positionH>
                    <wp:positionV relativeFrom="page">
                      <wp:posOffset>3017520</wp:posOffset>
                    </wp:positionV>
                    <wp:extent cx="5487670" cy="5694680"/>
                    <wp:effectExtent l="0" t="0" r="0" b="0"/>
                    <wp:wrapNone/>
                    <wp:docPr id="1" name="Group 2"/>
                    <a:graphic xmlns:a="http://schemas.openxmlformats.org/drawingml/2006/main">
                      <a:graphicData uri="http://schemas.microsoft.com/office/word/2010/wordprocessingGroup">
                        <wpg:wgp>
                          <wpg:cNvGrpSpPr/>
                          <wpg:grpSpPr>
                            <a:xfrm>
                              <a:off x="0" y="0"/>
                              <a:ext cx="5487120" cy="5694120"/>
                            </a:xfrm>
                          </wpg:grpSpPr>
                          <wps:wsp>
                            <wps:cNvSpPr/>
                            <wps:spPr>
                              <a:xfrm>
                                <a:off x="1904400" y="0"/>
                                <a:ext cx="3582720" cy="35942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1800" y="287640"/>
                                <a:ext cx="4495320" cy="44964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6320" y="138960"/>
                                <a:ext cx="4420800" cy="44222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1880" y="631800"/>
                                <a:ext cx="3944520" cy="395748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87120" cy="549900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4.6pt;margin-top:237.6pt;width:432.05pt;height:448.35pt" coordorigin="2692,4752" coordsize="8641,8967"/>
                </w:pict>
              </mc:Fallback>
            </mc:AlternateContent>
          </w:r>
        </w:p>
        <w:p>
          <w:pPr>
            <w:pStyle w:val="Normal0SpaceAbove"/>
            <w:spacing w:lineRule="auto" w:line="240"/>
            <w:jc w:val="left"/>
            <w:rPr>
              <w:rFonts w:ascii="Garamond" w:hAnsi="Garamond"/>
              <w:b/>
              <w:b/>
              <w:bCs/>
              <w:sz w:val="32"/>
            </w:rPr>
          </w:pPr>
          <w:r>
            <w:rPr>
              <w:rFonts w:ascii="Garamond" w:hAnsi="Garamond"/>
              <w:b/>
              <w:bCs/>
              <w:sz w:val="32"/>
            </w:rPr>
          </w:r>
        </w:p>
        <w:p>
          <w:pPr>
            <w:pStyle w:val="Normal0SpaceAbove"/>
            <w:spacing w:lineRule="auto" w:line="240"/>
            <w:jc w:val="left"/>
            <w:rPr>
              <w:rFonts w:ascii="Garamond" w:hAnsi="Garamond"/>
              <w:b/>
              <w:b/>
              <w:bCs/>
              <w:sz w:val="32"/>
            </w:rPr>
          </w:pPr>
          <w:r>
            <w:rPr>
              <w:rFonts w:ascii="Garamond" w:hAnsi="Garamond"/>
              <w:b/>
              <w:bCs/>
              <w:sz w:val="32"/>
            </w:rPr>
          </w:r>
        </w:p>
        <w:p>
          <w:pPr>
            <w:pStyle w:val="Normal0SpaceAbove"/>
            <w:spacing w:lineRule="auto" w:line="240"/>
            <w:jc w:val="left"/>
            <w:rPr>
              <w:rFonts w:ascii="Garamond" w:hAnsi="Garamond"/>
              <w:b/>
              <w:b/>
              <w:bCs/>
              <w:sz w:val="32"/>
            </w:rPr>
          </w:pPr>
          <w:r>
            <w:rPr>
              <w:rFonts w:ascii="Garamond" w:hAnsi="Garamond"/>
              <w:b/>
              <w:bCs/>
              <w:sz w:val="32"/>
            </w:rPr>
            <w:t>MASSACHUSETTS</w:t>
          </w:r>
        </w:p>
        <w:p>
          <w:pPr>
            <w:pStyle w:val="Normal0SpaceAbove"/>
            <w:spacing w:lineRule="auto" w:line="240"/>
            <w:jc w:val="left"/>
            <w:rPr>
              <w:rFonts w:ascii="Garamond" w:hAnsi="Garamond"/>
              <w:b/>
              <w:b/>
              <w:bCs/>
              <w:sz w:val="32"/>
            </w:rPr>
          </w:pPr>
          <w:r>
            <w:rPr>
              <w:rFonts w:ascii="Garamond" w:hAnsi="Garamond"/>
              <w:b/>
              <w:bCs/>
              <w:sz w:val="32"/>
            </w:rPr>
            <w:t>BAY</w:t>
          </w:r>
        </w:p>
        <w:p>
          <w:pPr>
            <w:pStyle w:val="Normal0SpaceAbove"/>
            <w:spacing w:lineRule="auto" w:line="240"/>
            <w:jc w:val="left"/>
            <w:rPr>
              <w:rFonts w:ascii="Garamond" w:hAnsi="Garamond"/>
              <w:b/>
              <w:b/>
              <w:bCs/>
              <w:sz w:val="32"/>
            </w:rPr>
          </w:pPr>
          <w:r>
            <w:rPr>
              <w:rFonts w:ascii="Garamond" w:hAnsi="Garamond"/>
              <w:b/>
              <w:bCs/>
              <w:sz w:val="32"/>
            </w:rPr>
            <w:t>TRANSPORTATION</w:t>
          </w:r>
        </w:p>
        <w:p>
          <w:pPr>
            <w:pStyle w:val="Normal"/>
            <w:widowControl/>
            <w:rPr>
              <w:b/>
              <w:b/>
              <w:bCs/>
              <w:sz w:val="20"/>
              <w:u w:val="single"/>
            </w:rPr>
          </w:pPr>
          <w:r>
            <w:rPr>
              <w:rFonts w:ascii="Garamond" w:hAnsi="Garamond"/>
              <w:b/>
              <w:bCs/>
              <w:sz w:val="32"/>
            </w:rPr>
            <w:t>AUTHORITY</w:t>
          </w:r>
        </w:p>
      </w:sdtContent>
    </w:sdt>
    <w:p>
      <w:pPr>
        <w:pStyle w:val="Normal"/>
        <w:widowControl/>
        <w:rPr>
          <w:b/>
          <w:b/>
          <w:bCs/>
          <w:sz w:val="20"/>
          <w:u w:val="single"/>
        </w:rPr>
      </w:pPr>
      <w:r>
        <w:rPr>
          <w:b/>
          <w:bCs/>
          <w:sz w:val="20"/>
          <w:u w:val="single"/>
        </w:rPr>
      </w:r>
    </w:p>
    <w:p>
      <w:pPr>
        <w:pStyle w:val="NoSpacing"/>
        <w:rPr/>
      </w:pPr>
      <w:r>
        <w:rPr>
          <w:rFonts w:eastAsia="" w:cs="" w:ascii="Calibri Light" w:hAnsi="Calibri Light" w:asciiTheme="majorHAnsi" w:cstheme="majorBidi" w:eastAsiaTheme="majorEastAsia" w:hAnsiTheme="majorHAnsi"/>
          <w:caps/>
          <w:color w:val="8496B0" w:themeColor="text2" w:themeTint="99"/>
          <w:sz w:val="52"/>
          <w:szCs w:val="56"/>
        </w:rPr>
        <w:t>Invitation for bids – {Fund_Code}</w:t>
      </w:r>
    </w:p>
    <w:p>
      <w:pPr>
        <w:pStyle w:val="NoSpacing"/>
        <w:rPr/>
      </w:pPr>
      <w:r>
        <w:rPr>
          <w:rFonts w:eastAsia="" w:cs="" w:ascii="Calibri Light" w:hAnsi="Calibri Light" w:asciiTheme="majorHAnsi" w:cstheme="majorBidi" w:eastAsiaTheme="majorEastAsia" w:hAnsiTheme="majorHAnsi"/>
          <w:caps/>
          <w:color w:val="8496B0" w:themeColor="text2" w:themeTint="99"/>
          <w:sz w:val="52"/>
          <w:szCs w:val="56"/>
        </w:rPr>
        <w:t>iFB No: {Bid_ID}</w:t>
      </w:r>
    </w:p>
    <w:p>
      <w:pPr>
        <w:pStyle w:val="NoSpacing"/>
        <w:rPr/>
      </w:pPr>
      <w:r>
        <w:rPr>
          <w:rFonts w:eastAsia="" w:cs="" w:ascii="Calibri Light" w:hAnsi="Calibri Light" w:asciiTheme="majorHAnsi" w:cstheme="majorBidi" w:eastAsiaTheme="majorEastAsia" w:hAnsiTheme="majorHAnsi"/>
          <w:caps/>
          <w:color w:val="8496B0" w:themeColor="text2" w:themeTint="99"/>
          <w:sz w:val="52"/>
          <w:szCs w:val="56"/>
        </w:rPr>
        <w:t>Requisition No: {Req_ID}</w:t>
      </w:r>
    </w:p>
    <w:p>
      <w:pPr>
        <w:pStyle w:val="NoSpacing"/>
        <w:rPr/>
      </w:pPr>
      <w:r>
        <w:rPr>
          <w:rFonts w:eastAsia="" w:cs="" w:ascii="Calibri Light" w:hAnsi="Calibri Light" w:asciiTheme="majorHAnsi" w:cstheme="majorBidi" w:eastAsiaTheme="majorEastAsia" w:hAnsiTheme="majorHAnsi"/>
          <w:caps/>
          <w:color w:val="8496B0" w:themeColor="text2" w:themeTint="99"/>
          <w:sz w:val="52"/>
          <w:szCs w:val="56"/>
        </w:rPr>
        <w:t>{Proj_Name}</w:t>
      </w:r>
    </w:p>
    <w:p>
      <w:pPr>
        <w:pStyle w:val="NoSpacing"/>
        <w:spacing w:before="120" w:after="0"/>
        <w:rPr>
          <w:color w:val="5B9BD5" w:themeColor="accent1"/>
          <w:sz w:val="32"/>
          <w:szCs w:val="36"/>
        </w:rPr>
      </w:pPr>
      <w:r>
        <w:rPr>
          <w:color w:val="5B9BD5" w:themeColor="accent1"/>
          <w:sz w:val="32"/>
          <w:szCs w:val="36"/>
        </w:rPr>
        <w:t>Date Issued: {DATE_ISSUED}</w:t>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100" w:charSpace="0"/>
        </w:sectPr>
        <w:pStyle w:val="Normal"/>
        <w:widowControl/>
        <w:rPr/>
      </w:pPr>
      <w:r>
        <w:rPr/>
        <mc:AlternateContent>
          <mc:Choice Requires="wps">
            <w:drawing>
              <wp:anchor behindDoc="0" distT="45720" distB="45720" distL="114300" distR="114300" simplePos="0" locked="0" layoutInCell="1" allowOverlap="1" relativeHeight="4" wp14:anchorId="4D9831B1">
                <wp:simplePos x="0" y="0"/>
                <wp:positionH relativeFrom="margin">
                  <wp:align>left</wp:align>
                </wp:positionH>
                <wp:positionV relativeFrom="paragraph">
                  <wp:posOffset>313690</wp:posOffset>
                </wp:positionV>
                <wp:extent cx="5941695" cy="939800"/>
                <wp:effectExtent l="0" t="0" r="22860" b="14605"/>
                <wp:wrapSquare wrapText="bothSides"/>
                <wp:docPr id="2" name="Text Box 2"/>
                <a:graphic xmlns:a="http://schemas.openxmlformats.org/drawingml/2006/main">
                  <a:graphicData uri="http://schemas.microsoft.com/office/word/2010/wordprocessingShape">
                    <wps:wsp>
                      <wps:cNvSpPr/>
                      <wps:spPr>
                        <a:xfrm>
                          <a:off x="0" y="0"/>
                          <a:ext cx="5941080" cy="939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Style w:val="Emphasis"/>
                                <w:b/>
                                <w:b/>
                                <w:color w:val="FF0000"/>
                              </w:rPr>
                            </w:pPr>
                            <w:r>
                              <w:rPr>
                                <w:rStyle w:val="Emphasis"/>
                                <w:b/>
                                <w:color w:val="FF0000"/>
                              </w:rPr>
                              <w:t>Please supply an original and duplicate copy (labeled as such) of this bid – also indicate IFB # and Open Date on Envelope. All bids must be mailed to the following address:</w:t>
                            </w:r>
                          </w:p>
                          <w:p>
                            <w:pPr>
                              <w:pStyle w:val="FrameContents"/>
                              <w:rPr/>
                            </w:pPr>
                            <w:r>
                              <w:rPr/>
                              <w:t>Massachusetts Bay Transportation Authority</w:t>
                              <w:tab/>
                              <w:t xml:space="preserve"> (“MBTA”)</w:t>
                            </w:r>
                          </w:p>
                          <w:p>
                            <w:pPr>
                              <w:pStyle w:val="FrameContents"/>
                              <w:rPr/>
                            </w:pPr>
                            <w:r>
                              <w:rPr/>
                              <w:t>Procurement and Logistics Department, Suite 2810</w:t>
                              <w:tab/>
                            </w:r>
                          </w:p>
                          <w:p>
                            <w:pPr>
                              <w:pStyle w:val="FrameContents"/>
                              <w:jc w:val="both"/>
                              <w:rPr/>
                            </w:pPr>
                            <w:r>
                              <w:rPr/>
                              <w:t>Ten Park Plaza, Boston, MA 02116</w:t>
                            </w:r>
                          </w:p>
                          <w:p>
                            <w:pPr>
                              <w:pStyle w:val="FrameContents"/>
                              <w:rPr/>
                            </w:pPr>
                            <w:r>
                              <w:rPr/>
                            </w:r>
                          </w:p>
                        </w:txbxContent>
                      </wps:txbx>
                      <wps:bodyPr>
                        <a:noAutofit/>
                      </wps:bodyPr>
                    </wps:wsp>
                  </a:graphicData>
                </a:graphic>
              </wp:anchor>
            </w:drawing>
          </mc:Choice>
          <mc:Fallback>
            <w:pict>
              <v:rect id="shape_0" ID="Text Box 2" fillcolor="white" stroked="t" style="position:absolute;margin-left:9pt;margin-top:24.7pt;width:467.75pt;height:73.9pt;mso-position-horizontal:left;mso-position-horizontal-relative:margin" wp14:anchorId="4D9831B1">
                <w10:wrap type="square"/>
                <v:fill o:detectmouseclick="t" type="solid" color2="black"/>
                <v:stroke color="black" weight="9360" joinstyle="miter" endcap="flat"/>
                <v:textbox>
                  <w:txbxContent>
                    <w:p>
                      <w:pPr>
                        <w:pStyle w:val="FrameContents"/>
                        <w:rPr>
                          <w:rStyle w:val="Emphasis"/>
                          <w:b/>
                          <w:b/>
                          <w:color w:val="FF0000"/>
                        </w:rPr>
                      </w:pPr>
                      <w:r>
                        <w:rPr>
                          <w:rStyle w:val="Emphasis"/>
                          <w:b/>
                          <w:color w:val="FF0000"/>
                        </w:rPr>
                        <w:t>Please supply an original and duplicate copy (labeled as such) of this bid – also indicate IFB # and Open Date on Envelope. All bids must be mailed to the following address:</w:t>
                      </w:r>
                    </w:p>
                    <w:p>
                      <w:pPr>
                        <w:pStyle w:val="FrameContents"/>
                        <w:rPr/>
                      </w:pPr>
                      <w:r>
                        <w:rPr/>
                        <w:t>Massachusetts Bay Transportation Authority</w:t>
                        <w:tab/>
                        <w:t xml:space="preserve"> (“MBTA”)</w:t>
                      </w:r>
                    </w:p>
                    <w:p>
                      <w:pPr>
                        <w:pStyle w:val="FrameContents"/>
                        <w:rPr/>
                      </w:pPr>
                      <w:r>
                        <w:rPr/>
                        <w:t>Procurement and Logistics Department, Suite 2810</w:t>
                        <w:tab/>
                      </w:r>
                    </w:p>
                    <w:p>
                      <w:pPr>
                        <w:pStyle w:val="FrameContents"/>
                        <w:jc w:val="both"/>
                        <w:rPr/>
                      </w:pPr>
                      <w:r>
                        <w:rPr/>
                        <w:t>Ten Park Plaza, Boston, MA 02116</w:t>
                      </w:r>
                    </w:p>
                    <w:p>
                      <w:pPr>
                        <w:pStyle w:val="FrameContents"/>
                        <w:rPr/>
                      </w:pPr>
                      <w:r>
                        <w:rPr/>
                      </w:r>
                    </w:p>
                  </w:txbxContent>
                </v:textbox>
              </v:rect>
            </w:pict>
          </mc:Fallback>
        </mc:AlternateContent>
      </w:r>
      <w:bookmarkStart w:id="0" w:name="_Toc489812645"/>
      <w:bookmarkStart w:id="1" w:name="_Toc489800548"/>
      <w:bookmarkStart w:id="2" w:name="_Toc489792838"/>
      <w:bookmarkStart w:id="3" w:name="_Toc489812676"/>
      <w:bookmarkStart w:id="4" w:name="_Toc489812675"/>
      <w:bookmarkStart w:id="5" w:name="_Toc489812674"/>
      <w:bookmarkStart w:id="6" w:name="_Toc489812673"/>
      <w:bookmarkStart w:id="7" w:name="_Toc489812672"/>
      <w:bookmarkStart w:id="8" w:name="_Toc489812671"/>
      <w:bookmarkStart w:id="9" w:name="_Toc489812670"/>
      <w:bookmarkStart w:id="10" w:name="_Toc489812669"/>
      <w:bookmarkStart w:id="11" w:name="_Toc489812668"/>
      <w:bookmarkStart w:id="12" w:name="_Toc489812667"/>
      <w:bookmarkStart w:id="13" w:name="_Toc489812666"/>
      <w:bookmarkStart w:id="14" w:name="_Toc489812665"/>
      <w:bookmarkStart w:id="15" w:name="_Toc489812664"/>
      <w:bookmarkStart w:id="16" w:name="_Toc489812663"/>
      <w:bookmarkStart w:id="17" w:name="_Toc489812662"/>
      <w:bookmarkStart w:id="18" w:name="_Toc489812661"/>
      <w:bookmarkStart w:id="19" w:name="_Toc489812660"/>
      <w:bookmarkStart w:id="20" w:name="_Toc489812659"/>
      <w:bookmarkStart w:id="21" w:name="_Toc489812658"/>
      <w:bookmarkStart w:id="22" w:name="_Toc489812657"/>
      <w:bookmarkStart w:id="23" w:name="_Toc489812656"/>
      <w:bookmarkStart w:id="24" w:name="_Toc489812655"/>
      <w:bookmarkStart w:id="25" w:name="_Toc489812654"/>
      <w:bookmarkStart w:id="26" w:name="_Toc489812653"/>
      <w:bookmarkStart w:id="27" w:name="_Toc489812652"/>
      <w:bookmarkStart w:id="28" w:name="_Toc489812651"/>
      <w:bookmarkStart w:id="29" w:name="_Toc489812650"/>
      <w:bookmarkStart w:id="30" w:name="_Toc489812649"/>
      <w:bookmarkStart w:id="31" w:name="_Toc489812648"/>
      <w:bookmarkStart w:id="32" w:name="_Toc489812647"/>
      <w:bookmarkStart w:id="33" w:name="_Toc489812646"/>
      <w:bookmarkStart w:id="34" w:name="_DV_M5"/>
      <w:bookmarkStart w:id="35" w:name="_DV_M4"/>
      <w:bookmarkStart w:id="36" w:name="_DV_M2"/>
      <w:bookmarkStart w:id="37" w:name="_DV_M1"/>
      <w:bookmarkStart w:id="38" w:name="_Toc489812645"/>
      <w:bookmarkStart w:id="39" w:name="_Toc489800548"/>
      <w:bookmarkStart w:id="40" w:name="_Toc489792838"/>
      <w:bookmarkStart w:id="41" w:name="_Toc489812676"/>
      <w:bookmarkStart w:id="42" w:name="_Toc489812675"/>
      <w:bookmarkStart w:id="43" w:name="_Toc489812674"/>
      <w:bookmarkStart w:id="44" w:name="_Toc489812673"/>
      <w:bookmarkStart w:id="45" w:name="_Toc489812672"/>
      <w:bookmarkStart w:id="46" w:name="_Toc489812671"/>
      <w:bookmarkStart w:id="47" w:name="_Toc489812670"/>
      <w:bookmarkStart w:id="48" w:name="_Toc489812669"/>
      <w:bookmarkStart w:id="49" w:name="_Toc489812668"/>
      <w:bookmarkStart w:id="50" w:name="_Toc489812667"/>
      <w:bookmarkStart w:id="51" w:name="_Toc489812666"/>
      <w:bookmarkStart w:id="52" w:name="_Toc489812665"/>
      <w:bookmarkStart w:id="53" w:name="_Toc489812664"/>
      <w:bookmarkStart w:id="54" w:name="_Toc489812663"/>
      <w:bookmarkStart w:id="55" w:name="_Toc489812662"/>
      <w:bookmarkStart w:id="56" w:name="_Toc489812661"/>
      <w:bookmarkStart w:id="57" w:name="_Toc489812660"/>
      <w:bookmarkStart w:id="58" w:name="_Toc489812659"/>
      <w:bookmarkStart w:id="59" w:name="_Toc489812658"/>
      <w:bookmarkStart w:id="60" w:name="_Toc489812657"/>
      <w:bookmarkStart w:id="61" w:name="_Toc489812656"/>
      <w:bookmarkStart w:id="62" w:name="_Toc489812655"/>
      <w:bookmarkStart w:id="63" w:name="_Toc489812654"/>
      <w:bookmarkStart w:id="64" w:name="_Toc489812653"/>
      <w:bookmarkStart w:id="65" w:name="_Toc489812652"/>
      <w:bookmarkStart w:id="66" w:name="_Toc489812651"/>
      <w:bookmarkStart w:id="67" w:name="_Toc489812650"/>
      <w:bookmarkStart w:id="68" w:name="_Toc489812649"/>
      <w:bookmarkStart w:id="69" w:name="_Toc489812648"/>
      <w:bookmarkStart w:id="70" w:name="_Toc489812647"/>
      <w:bookmarkStart w:id="71" w:name="_Toc489812646"/>
      <w:bookmarkStart w:id="72" w:name="_DV_M5"/>
      <w:bookmarkStart w:id="73" w:name="_DV_M4"/>
      <w:bookmarkStart w:id="74" w:name="_DV_M2"/>
      <w:bookmarkStart w:id="75" w:name="_DV_M1"/>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sdt>
      <w:sdtPr>
        <w:docPartObj>
          <w:docPartGallery w:val="Table of Contents"/>
          <w:docPartUnique w:val="true"/>
        </w:docPartObj>
        <w:id w:val="680511017"/>
      </w:sdtPr>
      <w:sdtContent>
        <w:p>
          <w:pPr>
            <w:pStyle w:val="TOCHeading"/>
            <w:rPr/>
          </w:pPr>
          <w:r>
            <w:rPr/>
            <w:t>Contents</w:t>
          </w:r>
        </w:p>
        <w:p>
          <w:pPr>
            <w:pStyle w:val="Contents1"/>
            <w:rPr>
              <w:rFonts w:eastAsia="" w:cs="" w:cstheme="minorBidi" w:eastAsiaTheme="minorEastAsia"/>
              <w:b w:val="false"/>
              <w:b w:val="false"/>
              <w:bCs w:val="false"/>
              <w:i w:val="false"/>
              <w:i w:val="false"/>
              <w:iCs w:val="false"/>
              <w:sz w:val="22"/>
              <w:szCs w:val="22"/>
            </w:rPr>
          </w:pPr>
          <w:r>
            <w:fldChar w:fldCharType="begin"/>
          </w:r>
          <w:r>
            <w:rPr>
              <w:webHidden/>
              <w:rStyle w:val="IndexLink"/>
              <w:caps/>
              <w:vanish w:val="false"/>
            </w:rPr>
            <w:instrText> TOC \z \o "1-2" \u \h</w:instrText>
          </w:r>
          <w:r>
            <w:rPr>
              <w:webHidden/>
              <w:rStyle w:val="IndexLink"/>
              <w:caps/>
              <w:vanish w:val="false"/>
            </w:rPr>
            <w:fldChar w:fldCharType="separate"/>
          </w:r>
          <w:hyperlink w:anchor="_Toc519700941">
            <w:r>
              <w:rPr>
                <w:webHidden/>
                <w:rStyle w:val="IndexLink"/>
                <w:caps/>
                <w:vanish w:val="false"/>
              </w:rPr>
              <w:t>1.</w:t>
            </w:r>
            <w:r>
              <w:rPr>
                <w:rStyle w:val="IndexLink"/>
                <w:rFonts w:eastAsia="" w:cs="" w:cstheme="minorBidi" w:eastAsiaTheme="minorEastAsia"/>
                <w:b w:val="false"/>
                <w:bCs w:val="false"/>
                <w:i w:val="false"/>
                <w:iCs w:val="false"/>
                <w:sz w:val="22"/>
                <w:szCs w:val="22"/>
              </w:rPr>
              <w:tab/>
            </w:r>
            <w:r>
              <w:rPr>
                <w:rStyle w:val="IndexLink"/>
              </w:rPr>
              <w:t>Introduction</w:t>
            </w:r>
            <w:r>
              <w:rPr>
                <w:webHidden/>
              </w:rPr>
              <w:fldChar w:fldCharType="begin"/>
            </w:r>
            <w:r>
              <w:rPr>
                <w:webHidden/>
              </w:rPr>
              <w:instrText>PAGEREF _Toc519700941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42">
            <w:r>
              <w:rPr>
                <w:webHidden/>
                <w:rStyle w:val="IndexLink"/>
                <w:caps/>
                <w:vanish w:val="false"/>
              </w:rPr>
              <w:t>2.</w:t>
            </w:r>
            <w:r>
              <w:rPr>
                <w:rStyle w:val="IndexLink"/>
                <w:rFonts w:eastAsia="" w:cs="" w:cstheme="minorBidi" w:eastAsiaTheme="minorEastAsia"/>
                <w:b w:val="false"/>
                <w:bCs w:val="false"/>
                <w:i w:val="false"/>
                <w:iCs w:val="false"/>
                <w:sz w:val="22"/>
                <w:szCs w:val="22"/>
              </w:rPr>
              <w:tab/>
            </w:r>
            <w:r>
              <w:rPr>
                <w:rStyle w:val="IndexLink"/>
              </w:rPr>
              <w:t>Instructions to Bidders</w:t>
            </w:r>
            <w:r>
              <w:rPr>
                <w:webHidden/>
              </w:rPr>
              <w:fldChar w:fldCharType="begin"/>
            </w:r>
            <w:r>
              <w:rPr>
                <w:webHidden/>
              </w:rPr>
              <w:instrText>PAGEREF _Toc519700942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b w:val="false"/>
              <w:b w:val="false"/>
              <w:bCs w:val="false"/>
            </w:rPr>
          </w:pPr>
          <w:hyperlink w:anchor="_Toc519700943">
            <w:r>
              <w:rPr>
                <w:webHidden/>
                <w:rStyle w:val="IndexLink"/>
                <w:vanish w:val="false"/>
                <w:w w:val="100"/>
              </w:rPr>
              <w:t>2.1</w:t>
            </w:r>
            <w:r>
              <w:rPr>
                <w:rStyle w:val="IndexLink"/>
                <w:rFonts w:eastAsia="" w:cs="" w:cstheme="minorBidi" w:eastAsiaTheme="minorEastAsia"/>
                <w:b w:val="false"/>
                <w:bCs w:val="false"/>
              </w:rPr>
              <w:tab/>
            </w:r>
            <w:r>
              <w:rPr>
                <w:rStyle w:val="IndexLink"/>
              </w:rPr>
              <w:t>Pre-Bid Conference</w:t>
            </w:r>
            <w:r>
              <w:rPr>
                <w:webHidden/>
              </w:rPr>
              <w:fldChar w:fldCharType="begin"/>
            </w:r>
            <w:r>
              <w:rPr>
                <w:webHidden/>
              </w:rPr>
              <w:instrText>PAGEREF _Toc519700943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b w:val="false"/>
              <w:b w:val="false"/>
              <w:bCs w:val="false"/>
            </w:rPr>
          </w:pPr>
          <w:hyperlink w:anchor="_Toc519700944">
            <w:r>
              <w:rPr>
                <w:webHidden/>
                <w:rStyle w:val="IndexLink"/>
                <w:vanish w:val="false"/>
                <w:w w:val="100"/>
              </w:rPr>
              <w:t>2.2</w:t>
            </w:r>
            <w:r>
              <w:rPr>
                <w:rStyle w:val="IndexLink"/>
                <w:rFonts w:eastAsia="" w:cs="" w:cstheme="minorBidi" w:eastAsiaTheme="minorEastAsia"/>
                <w:b w:val="false"/>
                <w:bCs w:val="false"/>
              </w:rPr>
              <w:tab/>
            </w:r>
            <w:r>
              <w:rPr>
                <w:rStyle w:val="IndexLink"/>
              </w:rPr>
              <w:t>Due Date and Delivery Instructions</w:t>
            </w:r>
            <w:r>
              <w:rPr>
                <w:webHidden/>
              </w:rPr>
              <w:fldChar w:fldCharType="begin"/>
            </w:r>
            <w:r>
              <w:rPr>
                <w:webHidden/>
              </w:rPr>
              <w:instrText>PAGEREF _Toc519700944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b w:val="false"/>
              <w:b w:val="false"/>
              <w:bCs w:val="false"/>
            </w:rPr>
          </w:pPr>
          <w:hyperlink w:anchor="_Toc519700945">
            <w:r>
              <w:rPr>
                <w:webHidden/>
                <w:rStyle w:val="IndexLink"/>
                <w:vanish w:val="false"/>
                <w:w w:val="100"/>
              </w:rPr>
              <w:t>2.3</w:t>
            </w:r>
            <w:r>
              <w:rPr>
                <w:rStyle w:val="IndexLink"/>
                <w:rFonts w:eastAsia="" w:cs="" w:cstheme="minorBidi" w:eastAsiaTheme="minorEastAsia"/>
                <w:b w:val="false"/>
                <w:bCs w:val="false"/>
              </w:rPr>
              <w:tab/>
            </w:r>
            <w:r>
              <w:rPr>
                <w:rStyle w:val="IndexLink"/>
              </w:rPr>
              <w:t>Late Submissions, Modifications and Withdrawals of Offers</w:t>
            </w:r>
            <w:r>
              <w:rPr>
                <w:webHidden/>
              </w:rPr>
              <w:fldChar w:fldCharType="begin"/>
            </w:r>
            <w:r>
              <w:rPr>
                <w:webHidden/>
              </w:rPr>
              <w:instrText>PAGEREF _Toc519700945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b w:val="false"/>
              <w:b w:val="false"/>
              <w:bCs w:val="false"/>
            </w:rPr>
          </w:pPr>
          <w:hyperlink w:anchor="_Toc519700946">
            <w:r>
              <w:rPr>
                <w:webHidden/>
                <w:rStyle w:val="IndexLink"/>
                <w:vanish w:val="false"/>
                <w:w w:val="100"/>
              </w:rPr>
              <w:t>2.4</w:t>
            </w:r>
            <w:r>
              <w:rPr>
                <w:rStyle w:val="IndexLink"/>
                <w:rFonts w:eastAsia="" w:cs="" w:cstheme="minorBidi" w:eastAsiaTheme="minorEastAsia"/>
                <w:b w:val="false"/>
                <w:bCs w:val="false"/>
              </w:rPr>
              <w:tab/>
            </w:r>
            <w:r>
              <w:rPr>
                <w:rStyle w:val="IndexLink"/>
              </w:rPr>
              <w:t>Clarifications of Specifications</w:t>
            </w:r>
            <w:r>
              <w:rPr>
                <w:webHidden/>
              </w:rPr>
              <w:fldChar w:fldCharType="begin"/>
            </w:r>
            <w:r>
              <w:rPr>
                <w:webHidden/>
              </w:rPr>
              <w:instrText>PAGEREF _Toc519700946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b w:val="false"/>
              <w:b w:val="false"/>
              <w:bCs w:val="false"/>
            </w:rPr>
          </w:pPr>
          <w:hyperlink w:anchor="_Toc519700947">
            <w:r>
              <w:rPr>
                <w:webHidden/>
                <w:rStyle w:val="IndexLink"/>
                <w:vanish w:val="false"/>
                <w:w w:val="100"/>
              </w:rPr>
              <w:t>2.5</w:t>
            </w:r>
            <w:r>
              <w:rPr>
                <w:rStyle w:val="IndexLink"/>
                <w:rFonts w:eastAsia="" w:cs="" w:cstheme="minorBidi" w:eastAsiaTheme="minorEastAsia"/>
                <w:b w:val="false"/>
                <w:bCs w:val="false"/>
              </w:rPr>
              <w:tab/>
            </w:r>
            <w:r>
              <w:rPr>
                <w:rStyle w:val="IndexLink"/>
              </w:rPr>
              <w:t>MBTA Standard Contract and Terms &amp; Conditions</w:t>
            </w:r>
            <w:r>
              <w:rPr>
                <w:webHidden/>
              </w:rPr>
              <w:fldChar w:fldCharType="begin"/>
            </w:r>
            <w:r>
              <w:rPr>
                <w:webHidden/>
              </w:rPr>
              <w:instrText>PAGEREF _Toc519700947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b w:val="false"/>
              <w:b w:val="false"/>
              <w:bCs w:val="false"/>
            </w:rPr>
          </w:pPr>
          <w:hyperlink w:anchor="_Toc519700948">
            <w:r>
              <w:rPr>
                <w:webHidden/>
                <w:rStyle w:val="IndexLink"/>
                <w:vanish w:val="false"/>
                <w:w w:val="100"/>
              </w:rPr>
              <w:t>2.6</w:t>
            </w:r>
            <w:r>
              <w:rPr>
                <w:rStyle w:val="IndexLink"/>
                <w:rFonts w:eastAsia="" w:cs="" w:cstheme="minorBidi" w:eastAsiaTheme="minorEastAsia"/>
                <w:b w:val="false"/>
                <w:bCs w:val="false"/>
              </w:rPr>
              <w:tab/>
            </w:r>
            <w:r>
              <w:rPr>
                <w:rStyle w:val="IndexLink"/>
              </w:rPr>
              <w:t>Collusion</w:t>
            </w:r>
            <w:r>
              <w:rPr>
                <w:webHidden/>
              </w:rPr>
              <w:fldChar w:fldCharType="begin"/>
            </w:r>
            <w:r>
              <w:rPr>
                <w:webHidden/>
              </w:rPr>
              <w:instrText>PAGEREF _Toc519700948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b w:val="false"/>
              <w:b w:val="false"/>
              <w:bCs w:val="false"/>
            </w:rPr>
          </w:pPr>
          <w:hyperlink w:anchor="_Toc519700949">
            <w:r>
              <w:rPr>
                <w:webHidden/>
                <w:rStyle w:val="IndexLink"/>
                <w:vanish w:val="false"/>
                <w:w w:val="100"/>
              </w:rPr>
              <w:t>2.7</w:t>
            </w:r>
            <w:r>
              <w:rPr>
                <w:rStyle w:val="IndexLink"/>
                <w:rFonts w:eastAsia="" w:cs="" w:cstheme="minorBidi" w:eastAsiaTheme="minorEastAsia"/>
                <w:b w:val="false"/>
                <w:bCs w:val="false"/>
              </w:rPr>
              <w:tab/>
            </w:r>
            <w:r>
              <w:rPr>
                <w:rStyle w:val="IndexLink"/>
              </w:rPr>
              <w:t>Prices</w:t>
            </w:r>
            <w:r>
              <w:rPr>
                <w:webHidden/>
              </w:rPr>
              <w:fldChar w:fldCharType="begin"/>
            </w:r>
            <w:r>
              <w:rPr>
                <w:webHidden/>
              </w:rPr>
              <w:instrText>PAGEREF _Toc519700949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b w:val="false"/>
              <w:b w:val="false"/>
              <w:bCs w:val="false"/>
            </w:rPr>
          </w:pPr>
          <w:hyperlink w:anchor="_Toc519700950">
            <w:r>
              <w:rPr>
                <w:webHidden/>
                <w:rStyle w:val="IndexLink"/>
                <w:vanish w:val="false"/>
                <w:w w:val="100"/>
              </w:rPr>
              <w:t>2.8</w:t>
            </w:r>
            <w:r>
              <w:rPr>
                <w:rStyle w:val="IndexLink"/>
                <w:rFonts w:eastAsia="" w:cs="" w:cstheme="minorBidi" w:eastAsiaTheme="minorEastAsia"/>
                <w:b w:val="false"/>
                <w:bCs w:val="false"/>
              </w:rPr>
              <w:tab/>
            </w:r>
            <w:r>
              <w:rPr>
                <w:rStyle w:val="IndexLink"/>
              </w:rPr>
              <w:t>Alternative Bids</w:t>
            </w:r>
            <w:r>
              <w:rPr>
                <w:webHidden/>
              </w:rPr>
              <w:fldChar w:fldCharType="begin"/>
            </w:r>
            <w:r>
              <w:rPr>
                <w:webHidden/>
              </w:rPr>
              <w:instrText>PAGEREF _Toc519700950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b w:val="false"/>
              <w:b w:val="false"/>
              <w:bCs w:val="false"/>
            </w:rPr>
          </w:pPr>
          <w:hyperlink w:anchor="_Toc519700951">
            <w:r>
              <w:rPr>
                <w:webHidden/>
                <w:rStyle w:val="IndexLink"/>
                <w:vanish w:val="false"/>
                <w:w w:val="100"/>
              </w:rPr>
              <w:t>2.9</w:t>
            </w:r>
            <w:r>
              <w:rPr>
                <w:rStyle w:val="IndexLink"/>
                <w:rFonts w:eastAsia="" w:cs="" w:cstheme="minorBidi" w:eastAsiaTheme="minorEastAsia"/>
                <w:b w:val="false"/>
                <w:bCs w:val="false"/>
              </w:rPr>
              <w:tab/>
            </w:r>
            <w:r>
              <w:rPr>
                <w:rStyle w:val="IndexLink"/>
              </w:rPr>
              <w:t>Acceptance Period</w:t>
            </w:r>
            <w:r>
              <w:rPr>
                <w:webHidden/>
              </w:rPr>
              <w:fldChar w:fldCharType="begin"/>
            </w:r>
            <w:r>
              <w:rPr>
                <w:webHidden/>
              </w:rPr>
              <w:instrText>PAGEREF _Toc519700951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b w:val="false"/>
              <w:b w:val="false"/>
              <w:bCs w:val="false"/>
            </w:rPr>
          </w:pPr>
          <w:hyperlink w:anchor="_Toc519700952">
            <w:r>
              <w:rPr>
                <w:webHidden/>
                <w:rStyle w:val="IndexLink"/>
                <w:vanish w:val="false"/>
                <w:w w:val="100"/>
              </w:rPr>
              <w:t>2.10</w:t>
            </w:r>
            <w:r>
              <w:rPr>
                <w:rStyle w:val="IndexLink"/>
                <w:rFonts w:eastAsia="" w:cs="" w:cstheme="minorBidi" w:eastAsiaTheme="minorEastAsia"/>
                <w:b w:val="false"/>
                <w:bCs w:val="false"/>
              </w:rPr>
              <w:tab/>
            </w:r>
            <w:r>
              <w:rPr>
                <w:rStyle w:val="IndexLink"/>
              </w:rPr>
              <w:t>Delivery Terms</w:t>
            </w:r>
            <w:r>
              <w:rPr>
                <w:webHidden/>
              </w:rPr>
              <w:fldChar w:fldCharType="begin"/>
            </w:r>
            <w:r>
              <w:rPr>
                <w:webHidden/>
              </w:rPr>
              <w:instrText>PAGEREF _Toc519700952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b w:val="false"/>
              <w:b w:val="false"/>
              <w:bCs w:val="false"/>
            </w:rPr>
          </w:pPr>
          <w:hyperlink w:anchor="_Toc519700953">
            <w:r>
              <w:rPr>
                <w:webHidden/>
                <w:rStyle w:val="IndexLink"/>
                <w:vanish w:val="false"/>
                <w:w w:val="100"/>
              </w:rPr>
              <w:t>2.11</w:t>
            </w:r>
            <w:r>
              <w:rPr>
                <w:rStyle w:val="IndexLink"/>
                <w:rFonts w:eastAsia="" w:cs="" w:cstheme="minorBidi" w:eastAsiaTheme="minorEastAsia"/>
                <w:b w:val="false"/>
                <w:bCs w:val="false"/>
              </w:rPr>
              <w:tab/>
            </w:r>
            <w:r>
              <w:rPr>
                <w:rStyle w:val="IndexLink"/>
              </w:rPr>
              <w:t>Pre-contractual Expenses</w:t>
            </w:r>
            <w:r>
              <w:rPr>
                <w:webHidden/>
              </w:rPr>
              <w:fldChar w:fldCharType="begin"/>
            </w:r>
            <w:r>
              <w:rPr>
                <w:webHidden/>
              </w:rPr>
              <w:instrText>PAGEREF _Toc519700953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b w:val="false"/>
              <w:b w:val="false"/>
              <w:bCs w:val="false"/>
            </w:rPr>
          </w:pPr>
          <w:hyperlink w:anchor="_Toc519700954">
            <w:r>
              <w:rPr>
                <w:webHidden/>
                <w:rStyle w:val="IndexLink"/>
                <w:vanish w:val="false"/>
                <w:w w:val="100"/>
              </w:rPr>
              <w:t>2.12</w:t>
            </w:r>
            <w:r>
              <w:rPr>
                <w:rStyle w:val="IndexLink"/>
                <w:rFonts w:eastAsia="" w:cs="" w:cstheme="minorBidi" w:eastAsiaTheme="minorEastAsia"/>
                <w:b w:val="false"/>
                <w:bCs w:val="false"/>
              </w:rPr>
              <w:tab/>
            </w:r>
            <w:r>
              <w:rPr>
                <w:rStyle w:val="IndexLink"/>
              </w:rPr>
              <w:t>Tax Exemption</w:t>
            </w:r>
            <w:r>
              <w:rPr>
                <w:webHidden/>
              </w:rPr>
              <w:fldChar w:fldCharType="begin"/>
            </w:r>
            <w:r>
              <w:rPr>
                <w:webHidden/>
              </w:rPr>
              <w:instrText>PAGEREF _Toc519700954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b w:val="false"/>
              <w:b w:val="false"/>
              <w:bCs w:val="false"/>
            </w:rPr>
          </w:pPr>
          <w:hyperlink w:anchor="_Toc519700955">
            <w:r>
              <w:rPr>
                <w:webHidden/>
                <w:rStyle w:val="IndexLink"/>
                <w:vanish w:val="false"/>
                <w:w w:val="100"/>
              </w:rPr>
              <w:t>2.13</w:t>
            </w:r>
            <w:r>
              <w:rPr>
                <w:rStyle w:val="IndexLink"/>
                <w:rFonts w:eastAsia="" w:cs="" w:cstheme="minorBidi" w:eastAsiaTheme="minorEastAsia"/>
                <w:b w:val="false"/>
                <w:bCs w:val="false"/>
              </w:rPr>
              <w:tab/>
            </w:r>
            <w:r>
              <w:rPr>
                <w:rStyle w:val="IndexLink"/>
              </w:rPr>
              <w:t>Insurance</w:t>
            </w:r>
            <w:r>
              <w:rPr>
                <w:webHidden/>
              </w:rPr>
              <w:fldChar w:fldCharType="begin"/>
            </w:r>
            <w:r>
              <w:rPr>
                <w:webHidden/>
              </w:rPr>
              <w:instrText>PAGEREF _Toc519700955 \h</w:instrText>
            </w:r>
            <w:r>
              <w:rPr>
                <w:webHidden/>
              </w:rPr>
              <w:fldChar w:fldCharType="separate"/>
            </w:r>
            <w:r>
              <w:rPr>
                <w:rStyle w:val="IndexLink"/>
                <w:vanish w:val="false"/>
              </w:rPr>
              <w:tab/>
              <w:t>5</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56">
            <w:r>
              <w:rPr>
                <w:webHidden/>
                <w:rStyle w:val="IndexLink"/>
                <w:caps/>
                <w:vanish w:val="false"/>
              </w:rPr>
              <w:t>3.</w:t>
            </w:r>
            <w:r>
              <w:rPr>
                <w:rStyle w:val="IndexLink"/>
                <w:rFonts w:eastAsia="" w:cs="" w:cstheme="minorBidi" w:eastAsiaTheme="minorEastAsia"/>
                <w:b w:val="false"/>
                <w:bCs w:val="false"/>
                <w:i w:val="false"/>
                <w:iCs w:val="false"/>
                <w:sz w:val="22"/>
                <w:szCs w:val="22"/>
              </w:rPr>
              <w:tab/>
            </w:r>
            <w:r>
              <w:rPr>
                <w:rStyle w:val="IndexLink"/>
              </w:rPr>
              <w:t>Selection Process</w:t>
            </w:r>
            <w:r>
              <w:rPr>
                <w:webHidden/>
              </w:rPr>
              <w:fldChar w:fldCharType="begin"/>
            </w:r>
            <w:r>
              <w:rPr>
                <w:webHidden/>
              </w:rPr>
              <w:instrText>PAGEREF _Toc519700956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57">
            <w:r>
              <w:rPr>
                <w:webHidden/>
                <w:rStyle w:val="IndexLink"/>
                <w:vanish w:val="false"/>
                <w:w w:val="100"/>
              </w:rPr>
              <w:t>3.1</w:t>
            </w:r>
            <w:r>
              <w:rPr>
                <w:rStyle w:val="IndexLink"/>
                <w:rFonts w:eastAsia="" w:cs="" w:cstheme="minorBidi" w:eastAsiaTheme="minorEastAsia"/>
                <w:b w:val="false"/>
                <w:bCs w:val="false"/>
              </w:rPr>
              <w:tab/>
            </w:r>
            <w:r>
              <w:rPr>
                <w:rStyle w:val="IndexLink"/>
              </w:rPr>
              <w:t>Basis of Award</w:t>
            </w:r>
            <w:r>
              <w:rPr>
                <w:webHidden/>
              </w:rPr>
              <w:fldChar w:fldCharType="begin"/>
            </w:r>
            <w:r>
              <w:rPr>
                <w:webHidden/>
              </w:rPr>
              <w:instrText>PAGEREF _Toc519700957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58">
            <w:r>
              <w:rPr>
                <w:webHidden/>
                <w:rStyle w:val="IndexLink"/>
                <w:vanish w:val="false"/>
                <w:w w:val="100"/>
              </w:rPr>
              <w:t>3.2</w:t>
            </w:r>
            <w:r>
              <w:rPr>
                <w:rStyle w:val="IndexLink"/>
                <w:rFonts w:eastAsia="" w:cs="" w:cstheme="minorBidi" w:eastAsiaTheme="minorEastAsia"/>
                <w:b w:val="false"/>
                <w:bCs w:val="false"/>
              </w:rPr>
              <w:tab/>
            </w:r>
            <w:r>
              <w:rPr>
                <w:rStyle w:val="IndexLink"/>
              </w:rPr>
              <w:t>Scope of Proposal</w:t>
            </w:r>
            <w:r>
              <w:rPr>
                <w:webHidden/>
              </w:rPr>
              <w:fldChar w:fldCharType="begin"/>
            </w:r>
            <w:r>
              <w:rPr>
                <w:webHidden/>
              </w:rPr>
              <w:instrText>PAGEREF _Toc519700958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59">
            <w:r>
              <w:rPr>
                <w:webHidden/>
                <w:rStyle w:val="IndexLink"/>
                <w:vanish w:val="false"/>
                <w:w w:val="100"/>
              </w:rPr>
              <w:t>3.3</w:t>
            </w:r>
            <w:r>
              <w:rPr>
                <w:rStyle w:val="IndexLink"/>
                <w:rFonts w:eastAsia="" w:cs="" w:cstheme="minorBidi" w:eastAsiaTheme="minorEastAsia"/>
                <w:b w:val="false"/>
                <w:bCs w:val="false"/>
              </w:rPr>
              <w:tab/>
            </w:r>
            <w:r>
              <w:rPr>
                <w:rStyle w:val="IndexLink"/>
              </w:rPr>
              <w:t>Rejection of Bid</w:t>
            </w:r>
            <w:r>
              <w:rPr>
                <w:webHidden/>
              </w:rPr>
              <w:fldChar w:fldCharType="begin"/>
            </w:r>
            <w:r>
              <w:rPr>
                <w:webHidden/>
              </w:rPr>
              <w:instrText>PAGEREF _Toc519700959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60">
            <w:r>
              <w:rPr>
                <w:webHidden/>
                <w:rStyle w:val="IndexLink"/>
                <w:vanish w:val="false"/>
                <w:w w:val="100"/>
              </w:rPr>
              <w:t>3.4</w:t>
            </w:r>
            <w:r>
              <w:rPr>
                <w:rStyle w:val="IndexLink"/>
                <w:rFonts w:eastAsia="" w:cs="" w:cstheme="minorBidi" w:eastAsiaTheme="minorEastAsia"/>
                <w:b w:val="false"/>
                <w:bCs w:val="false"/>
              </w:rPr>
              <w:tab/>
            </w:r>
            <w:r>
              <w:rPr>
                <w:rStyle w:val="IndexLink"/>
              </w:rPr>
              <w:t>Cancellation of Bid</w:t>
            </w:r>
            <w:r>
              <w:rPr>
                <w:webHidden/>
              </w:rPr>
              <w:fldChar w:fldCharType="begin"/>
            </w:r>
            <w:r>
              <w:rPr>
                <w:webHidden/>
              </w:rPr>
              <w:instrText>PAGEREF _Toc519700960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61">
            <w:r>
              <w:rPr>
                <w:webHidden/>
                <w:rStyle w:val="IndexLink"/>
                <w:vanish w:val="false"/>
                <w:w w:val="100"/>
              </w:rPr>
              <w:t>3.5</w:t>
            </w:r>
            <w:r>
              <w:rPr>
                <w:rStyle w:val="IndexLink"/>
                <w:rFonts w:eastAsia="" w:cs="" w:cstheme="minorBidi" w:eastAsiaTheme="minorEastAsia"/>
                <w:b w:val="false"/>
                <w:bCs w:val="false"/>
              </w:rPr>
              <w:tab/>
            </w:r>
            <w:r>
              <w:rPr>
                <w:rStyle w:val="IndexLink"/>
              </w:rPr>
              <w:t>Appeal / Protest Procedures</w:t>
            </w:r>
            <w:r>
              <w:rPr>
                <w:webHidden/>
              </w:rPr>
              <w:fldChar w:fldCharType="begin"/>
            </w:r>
            <w:r>
              <w:rPr>
                <w:webHidden/>
              </w:rPr>
              <w:instrText>PAGEREF _Toc519700961 \h</w:instrText>
            </w:r>
            <w:r>
              <w:rPr>
                <w:webHidden/>
              </w:rPr>
              <w:fldChar w:fldCharType="separate"/>
            </w:r>
            <w:r>
              <w:rPr>
                <w:rStyle w:val="IndexLink"/>
                <w:vanish w:val="false"/>
              </w:rPr>
              <w:tab/>
              <w:t>6</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62">
            <w:r>
              <w:rPr>
                <w:webHidden/>
                <w:rStyle w:val="IndexLink"/>
                <w:caps/>
                <w:vanish w:val="false"/>
              </w:rPr>
              <w:t>4.</w:t>
            </w:r>
            <w:r>
              <w:rPr>
                <w:rStyle w:val="IndexLink"/>
                <w:rFonts w:eastAsia="" w:cs="" w:cstheme="minorBidi" w:eastAsiaTheme="minorEastAsia"/>
                <w:b w:val="false"/>
                <w:bCs w:val="false"/>
                <w:i w:val="false"/>
                <w:iCs w:val="false"/>
                <w:sz w:val="22"/>
                <w:szCs w:val="22"/>
              </w:rPr>
              <w:tab/>
            </w:r>
            <w:r>
              <w:rPr>
                <w:rStyle w:val="IndexLink"/>
              </w:rPr>
              <w:t>MBTA Policies</w:t>
            </w:r>
            <w:r>
              <w:rPr>
                <w:webHidden/>
              </w:rPr>
              <w:fldChar w:fldCharType="begin"/>
            </w:r>
            <w:r>
              <w:rPr>
                <w:webHidden/>
              </w:rPr>
              <w:instrText>PAGEREF _Toc519700962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63">
            <w:r>
              <w:rPr>
                <w:webHidden/>
                <w:rStyle w:val="IndexLink"/>
                <w:vanish w:val="false"/>
                <w:w w:val="100"/>
              </w:rPr>
              <w:t>4.1</w:t>
            </w:r>
            <w:r>
              <w:rPr>
                <w:rStyle w:val="IndexLink"/>
                <w:rFonts w:eastAsia="" w:cs="" w:cstheme="minorBidi" w:eastAsiaTheme="minorEastAsia"/>
                <w:b w:val="false"/>
                <w:bCs w:val="false"/>
              </w:rPr>
              <w:tab/>
            </w:r>
            <w:r>
              <w:rPr>
                <w:rStyle w:val="IndexLink"/>
              </w:rPr>
              <w:t>Small, Minority, Women, and Other Disadvantaged Businesses</w:t>
            </w:r>
            <w:r>
              <w:rPr>
                <w:webHidden/>
              </w:rPr>
              <w:fldChar w:fldCharType="begin"/>
            </w:r>
            <w:r>
              <w:rPr>
                <w:webHidden/>
              </w:rPr>
              <w:instrText>PAGEREF _Toc519700963 \h</w:instrText>
            </w:r>
            <w:r>
              <w:rPr>
                <w:webHidden/>
              </w:rPr>
              <w:fldChar w:fldCharType="separate"/>
            </w:r>
            <w:r>
              <w:rPr>
                <w:rStyle w:val="IndexLink"/>
                <w:vanish w:val="false"/>
              </w:rPr>
              <w:tab/>
              <w:t>6</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64">
            <w:r>
              <w:rPr>
                <w:webHidden/>
                <w:rStyle w:val="IndexLink"/>
                <w:caps/>
                <w:vanish w:val="false"/>
              </w:rPr>
              <w:t>5.</w:t>
            </w:r>
            <w:r>
              <w:rPr>
                <w:rStyle w:val="IndexLink"/>
                <w:rFonts w:eastAsia="" w:cs="" w:cstheme="minorBidi" w:eastAsiaTheme="minorEastAsia"/>
                <w:b w:val="false"/>
                <w:bCs w:val="false"/>
                <w:i w:val="false"/>
                <w:iCs w:val="false"/>
                <w:sz w:val="22"/>
                <w:szCs w:val="22"/>
              </w:rPr>
              <w:tab/>
            </w:r>
            <w:r>
              <w:rPr>
                <w:rStyle w:val="IndexLink"/>
              </w:rPr>
              <w:t>Contract Structure</w:t>
            </w:r>
            <w:r>
              <w:rPr>
                <w:webHidden/>
              </w:rPr>
              <w:fldChar w:fldCharType="begin"/>
            </w:r>
            <w:r>
              <w:rPr>
                <w:webHidden/>
              </w:rPr>
              <w:instrText>PAGEREF _Toc519700964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65">
            <w:r>
              <w:rPr>
                <w:webHidden/>
                <w:rStyle w:val="IndexLink"/>
                <w:vanish w:val="false"/>
                <w:w w:val="100"/>
              </w:rPr>
              <w:t>5.1</w:t>
            </w:r>
            <w:r>
              <w:rPr>
                <w:rStyle w:val="IndexLink"/>
                <w:rFonts w:eastAsia="" w:cs="" w:cstheme="minorBidi" w:eastAsiaTheme="minorEastAsia"/>
                <w:b w:val="false"/>
                <w:bCs w:val="false"/>
              </w:rPr>
              <w:tab/>
            </w:r>
            <w:r>
              <w:rPr>
                <w:rStyle w:val="IndexLink"/>
              </w:rPr>
              <w:t>Construction of Contract</w:t>
            </w:r>
            <w:r>
              <w:rPr>
                <w:webHidden/>
              </w:rPr>
              <w:fldChar w:fldCharType="begin"/>
            </w:r>
            <w:r>
              <w:rPr>
                <w:webHidden/>
              </w:rPr>
              <w:instrText>PAGEREF _Toc519700965 \h</w:instrText>
            </w:r>
            <w:r>
              <w:rPr>
                <w:webHidden/>
              </w:rPr>
              <w:fldChar w:fldCharType="separate"/>
            </w:r>
            <w:r>
              <w:rPr>
                <w:rStyle w:val="IndexLink"/>
                <w:vanish w:val="false"/>
              </w:rPr>
              <w:tab/>
              <w:t>6</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66">
            <w:r>
              <w:rPr>
                <w:webHidden/>
              </w:rPr>
              <w:fldChar w:fldCharType="begin"/>
            </w:r>
            <w:r>
              <w:rPr>
                <w:webHidden/>
              </w:rPr>
              <w:instrText>PAGEREF _Toc519700966 \h</w:instrText>
            </w:r>
            <w:r>
              <w:rPr>
                <w:webHidden/>
              </w:rPr>
              <w:fldChar w:fldCharType="separate"/>
            </w:r>
            <w:r>
              <w:rPr>
                <w:webHidden/>
                <w:rStyle w:val="IndexLink"/>
                <w:vanish w:val="false"/>
              </w:rPr>
              <w:t>Enclosure 1 – Bid Cover Letter</w:t>
              <w:tab/>
              <w:t>8</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67">
            <w:r>
              <w:rPr>
                <w:webHidden/>
              </w:rPr>
              <w:fldChar w:fldCharType="begin"/>
            </w:r>
            <w:r>
              <w:rPr>
                <w:webHidden/>
              </w:rPr>
              <w:instrText>PAGEREF _Toc519700967 \h</w:instrText>
            </w:r>
            <w:r>
              <w:rPr>
                <w:webHidden/>
              </w:rPr>
              <w:fldChar w:fldCharType="separate"/>
            </w:r>
            <w:r>
              <w:rPr>
                <w:webHidden/>
                <w:rStyle w:val="IndexLink"/>
                <w:vanish w:val="false"/>
              </w:rPr>
              <w:t>Form A: Pre-Award Bidder Evaluation Data Form</w:t>
              <w:tab/>
              <w:t>10</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68">
            <w:r>
              <w:rPr>
                <w:webHidden/>
              </w:rPr>
              <w:fldChar w:fldCharType="begin"/>
            </w:r>
            <w:r>
              <w:rPr>
                <w:webHidden/>
              </w:rPr>
              <w:instrText>PAGEREF _Toc519700968 \h</w:instrText>
            </w:r>
            <w:r>
              <w:rPr>
                <w:webHidden/>
              </w:rPr>
              <w:fldChar w:fldCharType="separate"/>
            </w:r>
            <w:r>
              <w:rPr>
                <w:webHidden/>
                <w:rStyle w:val="IndexLink"/>
                <w:vanish w:val="false"/>
              </w:rPr>
              <w:t>Form B: Requested Goods &amp; Services Pricing Form</w:t>
              <w:tab/>
              <w:t>12</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69">
            <w:r>
              <w:rPr>
                <w:webHidden/>
              </w:rPr>
              <w:fldChar w:fldCharType="begin"/>
            </w:r>
            <w:r>
              <w:rPr>
                <w:webHidden/>
              </w:rPr>
              <w:instrText>PAGEREF _Toc519700969 \h</w:instrText>
            </w:r>
            <w:r>
              <w:rPr>
                <w:webHidden/>
              </w:rPr>
              <w:fldChar w:fldCharType="separate"/>
            </w:r>
            <w:r>
              <w:rPr>
                <w:webHidden/>
                <w:rStyle w:val="IndexLink"/>
                <w:vanish w:val="false"/>
              </w:rPr>
              <w:t>Form C: Alternate Goods &amp; Services Pricing Form</w:t>
              <w:tab/>
              <w:t>13</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70">
            <w:r>
              <w:rPr>
                <w:webHidden/>
                <w:rStyle w:val="IndexLink"/>
                <w:caps/>
                <w:vanish w:val="false"/>
              </w:rPr>
              <w:t>6.</w:t>
            </w:r>
            <w:r>
              <w:rPr>
                <w:rStyle w:val="IndexLink"/>
                <w:rFonts w:eastAsia="" w:cs="" w:cstheme="minorBidi" w:eastAsiaTheme="minorEastAsia"/>
                <w:b w:val="false"/>
                <w:bCs w:val="false"/>
                <w:i w:val="false"/>
                <w:iCs w:val="false"/>
                <w:sz w:val="22"/>
                <w:szCs w:val="22"/>
              </w:rPr>
              <w:tab/>
            </w:r>
            <w:r>
              <w:rPr>
                <w:rStyle w:val="IndexLink"/>
              </w:rPr>
              <w:t>MBTA Standard Contract and Terms and Conditions Instructions for Vendors</w:t>
            </w:r>
            <w:r>
              <w:rPr>
                <w:webHidden/>
              </w:rPr>
              <w:fldChar w:fldCharType="begin"/>
            </w:r>
            <w:r>
              <w:rPr>
                <w:webHidden/>
              </w:rPr>
              <w:instrText>PAGEREF _Toc519700970 \h</w:instrText>
            </w:r>
            <w:r>
              <w:rPr>
                <w:webHidden/>
              </w:rPr>
              <w:fldChar w:fldCharType="separate"/>
            </w:r>
            <w:r>
              <w:rPr>
                <w:rStyle w:val="IndexLink"/>
                <w:vanish w:val="false"/>
              </w:rPr>
              <w:tab/>
              <w:t>14</w:t>
            </w:r>
            <w:r>
              <w:rPr>
                <w:webHidden/>
              </w:rPr>
              <w:fldChar w:fldCharType="end"/>
            </w:r>
          </w:hyperlink>
        </w:p>
        <w:p>
          <w:pPr>
            <w:pStyle w:val="Contents2"/>
            <w:rPr>
              <w:rFonts w:eastAsia="" w:cs="" w:cstheme="minorBidi" w:eastAsiaTheme="minorEastAsia"/>
              <w:b w:val="false"/>
              <w:b w:val="false"/>
              <w:bCs w:val="false"/>
            </w:rPr>
          </w:pPr>
          <w:hyperlink w:anchor="_Toc519700971">
            <w:r>
              <w:rPr>
                <w:webHidden/>
                <w:rStyle w:val="IndexLink"/>
                <w:vanish w:val="false"/>
                <w:w w:val="100"/>
              </w:rPr>
              <w:t>6.1</w:t>
            </w:r>
            <w:r>
              <w:rPr>
                <w:rStyle w:val="IndexLink"/>
                <w:rFonts w:eastAsia="" w:cs="" w:cstheme="minorBidi" w:eastAsiaTheme="minorEastAsia"/>
                <w:b w:val="false"/>
                <w:bCs w:val="false"/>
              </w:rPr>
              <w:tab/>
            </w:r>
            <w:r>
              <w:rPr>
                <w:rStyle w:val="IndexLink"/>
              </w:rPr>
              <w:t>MBTA Standard Contract Instructions (Section 7)</w:t>
            </w:r>
            <w:r>
              <w:rPr>
                <w:webHidden/>
              </w:rPr>
              <w:fldChar w:fldCharType="begin"/>
            </w:r>
            <w:r>
              <w:rPr>
                <w:webHidden/>
              </w:rPr>
              <w:instrText>PAGEREF _Toc519700971 \h</w:instrText>
            </w:r>
            <w:r>
              <w:rPr>
                <w:webHidden/>
              </w:rPr>
              <w:fldChar w:fldCharType="separate"/>
            </w:r>
            <w:r>
              <w:rPr>
                <w:rStyle w:val="IndexLink"/>
                <w:vanish w:val="false"/>
              </w:rPr>
              <w:tab/>
              <w:t>14</w:t>
            </w:r>
            <w:r>
              <w:rPr>
                <w:webHidden/>
              </w:rPr>
              <w:fldChar w:fldCharType="end"/>
            </w:r>
          </w:hyperlink>
        </w:p>
        <w:p>
          <w:pPr>
            <w:pStyle w:val="Contents2"/>
            <w:rPr>
              <w:rFonts w:eastAsia="" w:cs="" w:cstheme="minorBidi" w:eastAsiaTheme="minorEastAsia"/>
              <w:b w:val="false"/>
              <w:b w:val="false"/>
              <w:bCs w:val="false"/>
            </w:rPr>
          </w:pPr>
          <w:hyperlink w:anchor="_Toc519700972">
            <w:r>
              <w:rPr>
                <w:webHidden/>
                <w:rStyle w:val="IndexLink"/>
                <w:vanish w:val="false"/>
                <w:w w:val="100"/>
              </w:rPr>
              <w:t>6.2</w:t>
            </w:r>
            <w:r>
              <w:rPr>
                <w:rStyle w:val="IndexLink"/>
                <w:rFonts w:eastAsia="" w:cs="" w:cstheme="minorBidi" w:eastAsiaTheme="minorEastAsia"/>
                <w:b w:val="false"/>
                <w:bCs w:val="false"/>
              </w:rPr>
              <w:tab/>
            </w:r>
            <w:r>
              <w:rPr>
                <w:rStyle w:val="IndexLink"/>
              </w:rPr>
              <w:t>MBTA Standard Terms &amp; Conditions Instructions (Section 7.1)</w:t>
            </w:r>
            <w:r>
              <w:rPr>
                <w:webHidden/>
              </w:rPr>
              <w:fldChar w:fldCharType="begin"/>
            </w:r>
            <w:r>
              <w:rPr>
                <w:webHidden/>
              </w:rPr>
              <w:instrText>PAGEREF _Toc519700972 \h</w:instrText>
            </w:r>
            <w:r>
              <w:rPr>
                <w:webHidden/>
              </w:rPr>
              <w:fldChar w:fldCharType="separate"/>
            </w:r>
            <w:r>
              <w:rPr>
                <w:rStyle w:val="IndexLink"/>
                <w:vanish w:val="false"/>
              </w:rPr>
              <w:tab/>
              <w:t>14</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73">
            <w:r>
              <w:rPr>
                <w:webHidden/>
                <w:rStyle w:val="IndexLink"/>
                <w:caps/>
                <w:vanish w:val="false"/>
              </w:rPr>
              <w:t>7.</w:t>
            </w:r>
            <w:r>
              <w:rPr>
                <w:rStyle w:val="IndexLink"/>
                <w:rFonts w:eastAsia="" w:cs="" w:cstheme="minorBidi" w:eastAsiaTheme="minorEastAsia"/>
                <w:b w:val="false"/>
                <w:bCs w:val="false"/>
                <w:i w:val="false"/>
                <w:iCs w:val="false"/>
                <w:sz w:val="22"/>
                <w:szCs w:val="22"/>
              </w:rPr>
              <w:tab/>
            </w:r>
            <w:r>
              <w:rPr>
                <w:rStyle w:val="IndexLink"/>
              </w:rPr>
              <w:t>Massachusetts Bay Transportation Authority Standard Contract</w:t>
            </w:r>
            <w:r>
              <w:rPr>
                <w:webHidden/>
              </w:rPr>
              <w:fldChar w:fldCharType="begin"/>
            </w:r>
            <w:r>
              <w:rPr>
                <w:webHidden/>
              </w:rPr>
              <w:instrText>PAGEREF _Toc519700973 \h</w:instrText>
            </w:r>
            <w:r>
              <w:rPr>
                <w:webHidden/>
              </w:rPr>
              <w:fldChar w:fldCharType="separate"/>
            </w:r>
            <w:r>
              <w:rPr>
                <w:rStyle w:val="IndexLink"/>
                <w:vanish w:val="false"/>
              </w:rPr>
              <w:tab/>
              <w:t>15</w:t>
            </w:r>
            <w:r>
              <w:rPr>
                <w:webHidden/>
              </w:rPr>
              <w:fldChar w:fldCharType="end"/>
            </w:r>
          </w:hyperlink>
        </w:p>
        <w:p>
          <w:pPr>
            <w:pStyle w:val="Contents2"/>
            <w:rPr>
              <w:rFonts w:eastAsia="" w:cs="" w:cstheme="minorBidi" w:eastAsiaTheme="minorEastAsia"/>
              <w:b w:val="false"/>
              <w:b w:val="false"/>
              <w:bCs w:val="false"/>
            </w:rPr>
          </w:pPr>
          <w:hyperlink w:anchor="_Toc519700974">
            <w:r>
              <w:rPr>
                <w:webHidden/>
                <w:rStyle w:val="IndexLink"/>
                <w:vanish w:val="false"/>
                <w:w w:val="100"/>
              </w:rPr>
              <w:t>7.1</w:t>
            </w:r>
            <w:r>
              <w:rPr>
                <w:rStyle w:val="IndexLink"/>
                <w:rFonts w:eastAsia="" w:cs="" w:cstheme="minorBidi" w:eastAsiaTheme="minorEastAsia"/>
                <w:b w:val="false"/>
                <w:bCs w:val="false"/>
              </w:rPr>
              <w:tab/>
            </w:r>
            <w:r>
              <w:rPr>
                <w:rStyle w:val="IndexLink"/>
              </w:rPr>
              <w:t>Standard Terms and Conditions</w:t>
            </w:r>
            <w:r>
              <w:rPr>
                <w:webHidden/>
              </w:rPr>
              <w:fldChar w:fldCharType="begin"/>
            </w:r>
            <w:r>
              <w:rPr>
                <w:webHidden/>
              </w:rPr>
              <w:instrText>PAGEREF _Toc519700974 \h</w:instrText>
            </w:r>
            <w:r>
              <w:rPr>
                <w:webHidden/>
              </w:rPr>
              <w:fldChar w:fldCharType="separate"/>
            </w:r>
            <w:r>
              <w:rPr>
                <w:rStyle w:val="IndexLink"/>
                <w:vanish w:val="false"/>
              </w:rPr>
              <w:tab/>
              <w:t>16</w:t>
            </w:r>
            <w:r>
              <w:rPr>
                <w:webHidden/>
              </w:rPr>
              <w:fldChar w:fldCharType="end"/>
            </w:r>
          </w:hyperlink>
        </w:p>
        <w:p>
          <w:pPr>
            <w:pStyle w:val="Contents1"/>
            <w:rPr/>
          </w:pPr>
          <w:permStart w:id="613687989" w:edGrp=""/>
          <w:permStart w:id="613687989" w:edGrp="everyone"/>
          <w:permStart w:id="613687989" w:edGrp="everyone11"/>
          <w:permStart w:id="613687989" w:edGrp="everyone1"/>
          <w:permStart w:id="613687989" w:edGrp=""/>
          <w:permStart w:id="613687989" w:edGrp="everyone"/>
          <w:permStart w:id="613687989" w:edGrp="everyone11"/>
          <w:permStart w:id="613687989" w:edGrp="everyone1"/>
          <w:r>
            <w:rPr/>
          </w:r>
          <w:permEnd w:id="613687989"/>
          <w:permEnd w:id="613687989"/>
          <w:permEnd w:id="613687989"/>
          <w:permEnd w:id="613687989"/>
          <w:permEnd w:id="613687989"/>
          <w:permEnd w:id="613687989"/>
          <w:permEnd w:id="613687989"/>
          <w:permEnd w:id="613687989"/>
          <w:r>
            <w:rPr/>
            <w:fldChar w:fldCharType="end"/>
          </w:r>
        </w:p>
      </w:sdtContent>
    </w:sdt>
    <w:p>
      <w:pPr>
        <w:pStyle w:val="Heading1"/>
        <w:numPr>
          <w:ilvl w:val="0"/>
          <w:numId w:val="0"/>
        </w:numPr>
        <w:rPr/>
      </w:pPr>
      <w:r>
        <w:rPr/>
      </w:r>
      <w:bookmarkStart w:id="76" w:name="_Toc69025654"/>
      <w:bookmarkStart w:id="77" w:name="_DV_M20"/>
      <w:bookmarkStart w:id="78" w:name="_DV_M18"/>
      <w:bookmarkStart w:id="79" w:name="_Toc69025654"/>
      <w:bookmarkStart w:id="80" w:name="_DV_M20"/>
      <w:bookmarkStart w:id="81" w:name="_DV_M18"/>
      <w:bookmarkEnd w:id="79"/>
      <w:bookmarkEnd w:id="80"/>
      <w:bookmarkEnd w:id="81"/>
      <w:r>
        <w:br w:type="page"/>
      </w:r>
    </w:p>
    <w:p>
      <w:pPr>
        <w:pStyle w:val="Heading1"/>
        <w:numPr>
          <w:ilvl w:val="0"/>
          <w:numId w:val="2"/>
        </w:numPr>
        <w:jc w:val="both"/>
        <w:rPr>
          <w:sz w:val="26"/>
        </w:rPr>
      </w:pPr>
      <w:bookmarkStart w:id="82" w:name="_Toc519700941"/>
      <w:bookmarkStart w:id="83" w:name="_Toc490749219"/>
      <w:bookmarkStart w:id="84" w:name="_Toc494214611"/>
      <w:bookmarkStart w:id="85" w:name="_Toc494214610"/>
      <w:bookmarkStart w:id="86" w:name="_Toc494214609"/>
      <w:bookmarkStart w:id="87" w:name="_Toc494214607"/>
      <w:bookmarkStart w:id="88" w:name="_Toc494214606"/>
      <w:bookmarkStart w:id="89" w:name="_Toc494214605"/>
      <w:bookmarkStart w:id="90" w:name="_Toc494214604"/>
      <w:bookmarkStart w:id="91" w:name="_Toc494214603"/>
      <w:bookmarkStart w:id="92" w:name="_Toc494214601"/>
      <w:bookmarkStart w:id="93" w:name="_Toc494214600"/>
      <w:bookmarkEnd w:id="84"/>
      <w:bookmarkEnd w:id="85"/>
      <w:bookmarkEnd w:id="86"/>
      <w:bookmarkEnd w:id="87"/>
      <w:bookmarkEnd w:id="88"/>
      <w:bookmarkEnd w:id="89"/>
      <w:bookmarkEnd w:id="90"/>
      <w:bookmarkEnd w:id="91"/>
      <w:bookmarkEnd w:id="92"/>
      <w:bookmarkEnd w:id="93"/>
      <w:r>
        <w:rPr>
          <w:sz w:val="26"/>
        </w:rPr>
        <w:t>Introduction</w:t>
      </w:r>
      <w:bookmarkEnd w:id="82"/>
      <w:bookmarkEnd w:id="83"/>
    </w:p>
    <w:p>
      <w:pPr>
        <w:pStyle w:val="Normal"/>
        <w:jc w:val="both"/>
        <w:rPr/>
      </w:pPr>
      <w:r>
        <w:rPr>
          <w:szCs w:val="22"/>
        </w:rPr>
        <w:t xml:space="preserve">The Massachusetts Bay Transportation Authority (“MBTA” or “Authority”) seeks {Proj_Descr}. To assist the MBTA in this effort, the Authority is issuing this Invitation for Bid (“IFB”) to solicit proposals (“Bids”) from qualified Bidders who can meet the project requirements stated herein. </w:t>
      </w:r>
    </w:p>
    <w:p>
      <w:pPr>
        <w:pStyle w:val="Normal"/>
        <w:jc w:val="both"/>
        <w:rPr>
          <w:szCs w:val="22"/>
        </w:rPr>
      </w:pPr>
      <w:r>
        <w:rPr>
          <w:szCs w:val="22"/>
        </w:rPr>
      </w:r>
    </w:p>
    <w:p>
      <w:pPr>
        <w:pStyle w:val="Normal"/>
        <w:jc w:val="both"/>
        <w:rPr>
          <w:szCs w:val="22"/>
        </w:rPr>
      </w:pPr>
      <w:r>
        <w:rPr>
          <w:b/>
          <w:szCs w:val="22"/>
        </w:rPr>
        <w:t>Bids will not be publicly opened for this procurement.</w:t>
      </w:r>
      <w:r>
        <w:rPr>
          <w:szCs w:val="22"/>
        </w:rPr>
        <w:t xml:space="preserve"> The buyer responsible for this procurement will post an Initial Bid Summary Form to the MBTA Business Center within two business days of the due date that will detail the number of bids received, each Bidder’s name, and the bid amount for bidders and the public to view. </w:t>
      </w:r>
    </w:p>
    <w:p>
      <w:pPr>
        <w:pStyle w:val="Normal"/>
        <w:jc w:val="both"/>
        <w:rPr>
          <w:szCs w:val="22"/>
        </w:rPr>
      </w:pPr>
      <w:r>
        <w:rPr>
          <w:szCs w:val="22"/>
        </w:rPr>
      </w:r>
    </w:p>
    <w:p>
      <w:pPr>
        <w:pStyle w:val="Normal"/>
        <w:jc w:val="both"/>
        <w:rPr>
          <w:szCs w:val="22"/>
        </w:rPr>
      </w:pPr>
      <w:r>
        <w:rPr>
          <w:szCs w:val="22"/>
        </w:rPr>
        <w:t>For all inquiries, please contact the following point of contact and list the IFB number:</w:t>
      </w:r>
    </w:p>
    <w:p>
      <w:pPr>
        <w:pStyle w:val="Normal"/>
        <w:jc w:val="both"/>
        <w:rPr>
          <w:szCs w:val="22"/>
        </w:rPr>
      </w:pPr>
      <w:r>
        <w:rPr>
          <w:szCs w:val="22"/>
        </w:rPr>
      </w:r>
    </w:p>
    <w:p>
      <w:pPr>
        <w:pStyle w:val="Normal"/>
        <w:jc w:val="both"/>
        <w:rPr/>
      </w:pPr>
      <w:r>
        <w:rPr>
          <w:szCs w:val="22"/>
        </w:rPr>
        <w:t>Buyer: {Buyer.fullname}</w:t>
      </w:r>
    </w:p>
    <w:p>
      <w:pPr>
        <w:pStyle w:val="Normal"/>
        <w:jc w:val="both"/>
        <w:rPr/>
      </w:pPr>
      <w:r>
        <w:rPr>
          <w:szCs w:val="22"/>
        </w:rPr>
        <w:t>Email: {Buyer.email}</w:t>
      </w:r>
    </w:p>
    <w:p>
      <w:pPr>
        <w:pStyle w:val="Normal"/>
        <w:jc w:val="both"/>
        <w:rPr>
          <w:sz w:val="20"/>
        </w:rPr>
      </w:pPr>
      <w:r>
        <w:rPr>
          <w:sz w:val="20"/>
        </w:rPr>
      </w:r>
    </w:p>
    <w:p>
      <w:pPr>
        <w:pStyle w:val="Heading1"/>
        <w:numPr>
          <w:ilvl w:val="0"/>
          <w:numId w:val="2"/>
        </w:numPr>
        <w:jc w:val="both"/>
        <w:rPr/>
      </w:pPr>
      <w:bookmarkStart w:id="94" w:name="_Toc519700942"/>
      <w:r>
        <w:rPr/>
        <w:t>Instructions to Bidders</w:t>
      </w:r>
      <w:bookmarkEnd w:id="94"/>
    </w:p>
    <w:p>
      <w:pPr>
        <w:pStyle w:val="Heading2"/>
        <w:numPr>
          <w:ilvl w:val="1"/>
          <w:numId w:val="2"/>
        </w:numPr>
        <w:jc w:val="both"/>
        <w:rPr/>
      </w:pPr>
      <w:bookmarkStart w:id="95" w:name="_Toc519700943"/>
      <w:r>
        <w:rPr/>
        <w:t>Pre-Bid Conference</w:t>
      </w:r>
      <w:bookmarkEnd w:id="95"/>
    </w:p>
    <w:p>
      <w:pPr>
        <w:pStyle w:val="Normal"/>
        <w:rPr/>
      </w:pPr>
      <w:r>
        <w:rPr/>
        <w:t>{#PRE_BID_CONFERENCE}</w:t>
      </w:r>
    </w:p>
    <w:p>
      <w:pPr>
        <w:pStyle w:val="Normal"/>
        <w:rPr/>
      </w:pPr>
      <w:r>
        <w:rPr/>
        <w:t>A Pre-Bid Conference will be held at the MBTA on: {PRE_BID_CONFERENCE_DATE} at Ten Park Plaza, Room 2810, Boston, MA 02116, at {PRE_BID_CONFERENCE_TIME}. Bidders are advised that they need proper identification to attend the pre-bid. Bidders should contact Buyer by the email address as noted above to indicate attendance. Occasionally, an on-site visit will be scheduled at the discretion of the MBTA.</w:t>
      </w:r>
    </w:p>
    <w:p>
      <w:pPr>
        <w:pStyle w:val="Normal"/>
        <w:rPr/>
      </w:pPr>
      <w:r>
        <w:rPr/>
        <w:t>{/PRE_BID_CONFERENCE}{^PRE_BID_CONFERENCE}</w:t>
      </w:r>
    </w:p>
    <w:p>
      <w:pPr>
        <w:pStyle w:val="Normal"/>
        <w:rPr/>
      </w:pPr>
      <w:r>
        <w:rPr/>
        <w:t>There will be no pre-bid conference for this procurement.</w:t>
      </w:r>
    </w:p>
    <w:p>
      <w:pPr>
        <w:pStyle w:val="Normal"/>
        <w:rPr/>
      </w:pPr>
      <w:r>
        <w:rPr/>
        <w:t>{/PRE_BID_CONFERENCE}</w:t>
      </w:r>
    </w:p>
    <w:p>
      <w:pPr>
        <w:pStyle w:val="Heading2"/>
        <w:numPr>
          <w:ilvl w:val="1"/>
          <w:numId w:val="2"/>
        </w:numPr>
        <w:jc w:val="both"/>
        <w:rPr/>
      </w:pPr>
      <w:bookmarkStart w:id="96" w:name="_Toc519700944"/>
      <w:bookmarkStart w:id="97" w:name="_Ref497253612"/>
      <w:r>
        <w:rPr/>
        <w:t>Due Date and Delivery Instructions</w:t>
      </w:r>
      <w:bookmarkEnd w:id="96"/>
      <w:bookmarkEnd w:id="97"/>
    </w:p>
    <w:p>
      <w:pPr>
        <w:pStyle w:val="Normal"/>
        <w:jc w:val="both"/>
        <w:rPr/>
      </w:pPr>
      <w:r>
        <w:rPr/>
        <w:t xml:space="preserve">Bids are due by: {BID_OPEN_DATE} at 2:00 PM, EST / EDT, for the work described herein at the address below. </w:t>
      </w:r>
      <w:r>
        <w:rPr>
          <w:b/>
        </w:rPr>
        <w:t>Bids will not be publically opened for this procurement.</w:t>
      </w:r>
    </w:p>
    <w:p>
      <w:pPr>
        <w:pStyle w:val="Normal"/>
        <w:jc w:val="both"/>
        <w:rPr/>
      </w:pPr>
      <w:r>
        <w:rPr/>
      </w:r>
    </w:p>
    <w:p>
      <w:pPr>
        <w:pStyle w:val="Normal"/>
        <w:jc w:val="both"/>
        <w:rPr/>
      </w:pPr>
      <w:r>
        <w:rPr/>
        <w:t>Bidders are required to submit a Bid including all Bid forms contained in this package. Do not remove pages. Please supply an original and duplicate hard copy (labeled as such) of this Bid – also indicate the IFB# and Open Date on the envelope.</w:t>
      </w:r>
      <w:r>
        <w:rPr>
          <w:sz w:val="24"/>
        </w:rPr>
        <w:t xml:space="preserve"> </w:t>
      </w:r>
      <w:r>
        <w:rPr/>
        <w:t xml:space="preserve">Bidders shall complete the </w:t>
      </w:r>
      <w:r>
        <w:rPr>
          <w:b/>
          <w:color w:val="0000FF"/>
        </w:rPr>
        <w:t xml:space="preserve">Enclosure 1 – Bid Cover Letter </w:t>
      </w:r>
      <w:r>
        <w:rPr/>
        <w:t xml:space="preserve">and complete the check boxes to indicate the bid documents that constitute their bid. </w:t>
      </w:r>
      <w:r>
        <w:rPr>
          <w:b/>
        </w:rPr>
        <w:t>The Bid Cover Letter should be placed on the top of all bid documents when submitted to the MBTA.</w:t>
      </w:r>
    </w:p>
    <w:p>
      <w:pPr>
        <w:pStyle w:val="Normal"/>
        <w:jc w:val="both"/>
        <w:rPr/>
      </w:pPr>
      <w:r>
        <w:rPr/>
      </w:r>
    </w:p>
    <w:p>
      <w:pPr>
        <w:pStyle w:val="Normal"/>
        <w:jc w:val="both"/>
        <w:rPr>
          <w:b/>
          <w:b/>
        </w:rPr>
      </w:pPr>
      <w:r>
        <w:rPr>
          <w:b/>
        </w:rPr>
        <w:t>All Bids must be labeled and mailed to:</w:t>
      </w:r>
    </w:p>
    <w:p>
      <w:pPr>
        <w:pStyle w:val="Normal"/>
        <w:jc w:val="both"/>
        <w:rPr/>
      </w:pPr>
      <w:r>
        <w:rPr/>
        <w:t>Attention: MBTA Procurement &amp; Logistics</w:t>
      </w:r>
    </w:p>
    <w:p>
      <w:pPr>
        <w:pStyle w:val="Normal"/>
        <w:jc w:val="both"/>
        <w:rPr/>
      </w:pPr>
      <w:r>
        <w:rPr/>
        <w:t>IFB # {Bid_ID}</w:t>
      </w:r>
    </w:p>
    <w:p>
      <w:pPr>
        <w:pStyle w:val="Normal"/>
        <w:jc w:val="both"/>
        <w:rPr/>
      </w:pPr>
      <w:r>
        <w:rPr/>
        <w:t>Open Date: {BID_OPEN_DATE}</w:t>
      </w:r>
    </w:p>
    <w:p>
      <w:pPr>
        <w:pStyle w:val="Normal"/>
        <w:jc w:val="both"/>
        <w:rPr/>
      </w:pPr>
      <w:r>
        <w:rPr/>
        <w:t>10 Park Plaza, Suite 2810</w:t>
      </w:r>
    </w:p>
    <w:p>
      <w:pPr>
        <w:pStyle w:val="Normal"/>
        <w:jc w:val="both"/>
        <w:rPr/>
      </w:pPr>
      <w:r>
        <w:rPr/>
        <w:t>Boston, MA 02116</w:t>
      </w:r>
    </w:p>
    <w:p>
      <w:pPr>
        <w:pStyle w:val="Normal"/>
        <w:jc w:val="both"/>
        <w:rPr/>
      </w:pPr>
      <w:r>
        <w:rPr/>
      </w:r>
    </w:p>
    <w:p>
      <w:pPr>
        <w:pStyle w:val="Normal"/>
        <w:jc w:val="both"/>
        <w:rPr/>
      </w:pPr>
      <w:r>
        <w:rPr>
          <w:b/>
        </w:rPr>
        <w:t>Note:</w:t>
      </w:r>
      <w:r>
        <w:rPr/>
        <w:t xml:space="preserve"> Bid packages that are received that do not follow instructions above may be disqualified. Please do not write anything additional on the package.</w:t>
      </w:r>
    </w:p>
    <w:p>
      <w:pPr>
        <w:pStyle w:val="Heading2"/>
        <w:numPr>
          <w:ilvl w:val="1"/>
          <w:numId w:val="2"/>
        </w:numPr>
        <w:jc w:val="both"/>
        <w:rPr/>
      </w:pPr>
      <w:bookmarkStart w:id="98" w:name="_Toc519700945"/>
      <w:r>
        <w:rPr/>
        <w:t>Late Submissions, Modifications and Withdrawals of Offers</w:t>
      </w:r>
      <w:bookmarkEnd w:id="98"/>
    </w:p>
    <w:p>
      <w:pPr>
        <w:pStyle w:val="Normal"/>
        <w:jc w:val="both"/>
        <w:rPr/>
      </w:pPr>
      <w:r>
        <w:rPr/>
        <w:t xml:space="preserve">Any offer received at the Procurement and Logistics Department after the exact time specified for receipt as designated in </w:t>
      </w:r>
      <w:r>
        <w:rPr>
          <w:i/>
        </w:rPr>
        <w:t xml:space="preserve">Section 2.2 Due Date and Delivery Instructions </w:t>
      </w:r>
      <w:r>
        <w:rPr/>
        <w:t>will not be considered unless the package was sent by registered or certified U.S. mail not later than the fifth (5th) business day before the Due Date. The MBTA, in its sole discretion, will consider other late Bids on a case-by-case basis.</w:t>
      </w:r>
    </w:p>
    <w:p>
      <w:pPr>
        <w:pStyle w:val="Normal"/>
        <w:jc w:val="both"/>
        <w:rPr/>
      </w:pPr>
      <w:r>
        <w:rPr/>
      </w:r>
    </w:p>
    <w:p>
      <w:pPr>
        <w:pStyle w:val="Normal"/>
        <w:jc w:val="both"/>
        <w:rPr/>
      </w:pPr>
      <w:r>
        <w:rPr/>
        <w:t>Any modification of an offer, except a modification for “best and final” offer, is subject to the same conditions stated in this solicitation. At any time after submission of proposals and prior to the final selection of Bidders for contract negotiation or execution, the MBTA shall have the option to provide Bidders with an opportunity to provide a “best and final” offer and may limit the number of Bidders selected for this option.</w:t>
      </w:r>
    </w:p>
    <w:p>
      <w:pPr>
        <w:pStyle w:val="Normal"/>
        <w:jc w:val="both"/>
        <w:rPr/>
      </w:pPr>
      <w:r>
        <w:rPr/>
      </w:r>
    </w:p>
    <w:p>
      <w:pPr>
        <w:pStyle w:val="Normal"/>
        <w:jc w:val="both"/>
        <w:rPr/>
      </w:pPr>
      <w:r>
        <w:rPr/>
        <w:t>Modification resulting from a request for “best and final” offer received after the time and date specified in the request will not be considered. “Best and final” offers will be accepted by email to the designated buyer.</w:t>
      </w:r>
    </w:p>
    <w:p>
      <w:pPr>
        <w:pStyle w:val="Normal"/>
        <w:jc w:val="both"/>
        <w:rPr/>
      </w:pPr>
      <w:r>
        <w:rPr/>
      </w:r>
    </w:p>
    <w:p>
      <w:pPr>
        <w:pStyle w:val="Normal"/>
        <w:jc w:val="both"/>
        <w:rPr/>
      </w:pPr>
      <w:r>
        <w:rPr/>
        <w:t>Bids may be withdrawn only by written notice sent to the Authority at any time before award. In the case of Bid withdrawals or late Bids the MBTA will archive the Bid materials and will not return them to the Bidder.</w:t>
      </w:r>
    </w:p>
    <w:p>
      <w:pPr>
        <w:pStyle w:val="Heading2"/>
        <w:numPr>
          <w:ilvl w:val="1"/>
          <w:numId w:val="2"/>
        </w:numPr>
        <w:jc w:val="both"/>
        <w:rPr/>
      </w:pPr>
      <w:bookmarkStart w:id="99" w:name="_Toc519700946"/>
      <w:r>
        <w:rPr/>
        <w:t>Clarifications of Specifications</w:t>
      </w:r>
      <w:bookmarkEnd w:id="99"/>
    </w:p>
    <w:p>
      <w:pPr>
        <w:pStyle w:val="Normal"/>
        <w:jc w:val="both"/>
        <w:rPr/>
      </w:pPr>
      <w:r>
        <w:rPr/>
        <w:t>Any request for clarification to, or relief from, the specifications, must be submitted in writing via email to the assigned Buyer at the Procurement and Logistics Department’s office no later than five (5) business days prior to the Due Date (</w:t>
      </w:r>
      <w:r>
        <w:rPr>
          <w:i/>
        </w:rPr>
        <w:t>see Section 2.2 Due Date and Delivery Instructions</w:t>
      </w:r>
      <w:r>
        <w:rPr/>
        <w:t>).</w:t>
      </w:r>
    </w:p>
    <w:p>
      <w:pPr>
        <w:pStyle w:val="Normal"/>
        <w:jc w:val="both"/>
        <w:rPr/>
      </w:pPr>
      <w:r>
        <w:rPr/>
      </w:r>
    </w:p>
    <w:p>
      <w:pPr>
        <w:pStyle w:val="Normal"/>
        <w:jc w:val="both"/>
        <w:rPr/>
      </w:pPr>
      <w:r>
        <w:rPr/>
        <w:t>Should the MBTA make changes to any specification, stipulation, requirement, or procedure, notification will be made to all Bidders in the form of written Addenda. No officer, agent, or employee of the MBTA is authorized to amend any provision contained in this solicitation, including the specifications, unless such amendment is issued as an Addendum and sent to all Bidders. If this solicitation is modified by an amendment, then all terms and conditions that are not modified remain unchanged.</w:t>
      </w:r>
    </w:p>
    <w:p>
      <w:pPr>
        <w:pStyle w:val="Heading2"/>
        <w:numPr>
          <w:ilvl w:val="1"/>
          <w:numId w:val="2"/>
        </w:numPr>
        <w:jc w:val="both"/>
        <w:rPr/>
      </w:pPr>
      <w:bookmarkStart w:id="100" w:name="_Toc519700947"/>
      <w:r>
        <w:rPr/>
        <w:t>MBTA Standard Contract and Terms &amp; Conditions</w:t>
      </w:r>
      <w:bookmarkEnd w:id="100"/>
    </w:p>
    <w:p>
      <w:pPr>
        <w:pStyle w:val="Normal"/>
        <w:jc w:val="both"/>
        <w:rPr/>
      </w:pPr>
      <w:r>
        <w:rPr/>
        <w:t xml:space="preserve">Bidders shall review and sign </w:t>
      </w:r>
      <w:r>
        <w:rPr>
          <w:i/>
        </w:rPr>
        <w:t>Section 7.1</w:t>
      </w:r>
      <w:r>
        <w:rPr/>
        <w:t xml:space="preserve"> </w:t>
      </w:r>
      <w:r>
        <w:rPr>
          <w:i/>
        </w:rPr>
        <w:t xml:space="preserve">MBTA Standard Contract Terms and Conditions </w:t>
      </w:r>
      <w:r>
        <w:rPr/>
        <w:t xml:space="preserve">to submit with their bid. Bidders do not sign </w:t>
      </w:r>
      <w:r>
        <w:rPr>
          <w:i/>
        </w:rPr>
        <w:t>Section 7</w:t>
      </w:r>
      <w:r>
        <w:rPr/>
        <w:t xml:space="preserve"> </w:t>
      </w:r>
      <w:r>
        <w:rPr>
          <w:i/>
        </w:rPr>
        <w:t>Massachusetts Bay Transportation Authority Standard Contract</w:t>
      </w:r>
      <w:r>
        <w:rPr/>
        <w:t xml:space="preserve"> upon submission of their bid. When the MBTA plans to award a contract, the MBTA buyer will fill out </w:t>
      </w:r>
      <w:r>
        <w:rPr>
          <w:i/>
        </w:rPr>
        <w:t xml:space="preserve">Section 7 Massachusetts Bay Transportation Authority Standard Contract </w:t>
      </w:r>
      <w:r>
        <w:rPr/>
        <w:t xml:space="preserve">and send it to the successful bidder for signature. See </w:t>
      </w:r>
      <w:r>
        <w:rPr>
          <w:i/>
        </w:rPr>
        <w:t xml:space="preserve">Section 6 </w:t>
        <w:tab/>
        <w:t>MBTA Standard Contract and Terms and Conditions Instructions for Vendors</w:t>
      </w:r>
      <w:r>
        <w:rPr/>
        <w:t xml:space="preserve"> for further details. </w:t>
      </w:r>
    </w:p>
    <w:p>
      <w:pPr>
        <w:pStyle w:val="Normal"/>
        <w:jc w:val="both"/>
        <w:rPr/>
      </w:pPr>
      <w:r>
        <w:rPr/>
      </w:r>
    </w:p>
    <w:p>
      <w:pPr>
        <w:pStyle w:val="Normal"/>
        <w:jc w:val="both"/>
        <w:rPr/>
      </w:pPr>
      <w:r>
        <w:rPr/>
        <w:t xml:space="preserve">The MBTA does not encourage attempts to negotiate the </w:t>
      </w:r>
      <w:r>
        <w:rPr>
          <w:i/>
        </w:rPr>
        <w:t>Section 7.1 Massachusetts Bay Transportation Authority Standard Contract Terms &amp; Conditions.</w:t>
      </w:r>
      <w:r>
        <w:rPr/>
        <w:t xml:space="preserve"> Many of these provisions are required by law; others are longstanding MBTA policy / practice. Accordingly, Bidders / proposers should only redline or object to provisions that they find absolutely unacceptable. Any rejection or modification of these provisions may disqualify a Bid / proposal as being non-responsive or non-compliant.</w:t>
      </w:r>
    </w:p>
    <w:p>
      <w:pPr>
        <w:pStyle w:val="Heading2"/>
        <w:numPr>
          <w:ilvl w:val="1"/>
          <w:numId w:val="2"/>
        </w:numPr>
        <w:jc w:val="both"/>
        <w:rPr/>
      </w:pPr>
      <w:bookmarkStart w:id="101" w:name="_Toc519700948"/>
      <w:r>
        <w:rPr/>
        <w:t>Collusion</w:t>
      </w:r>
      <w:bookmarkEnd w:id="101"/>
    </w:p>
    <w:p>
      <w:pPr>
        <w:pStyle w:val="Normal"/>
        <w:jc w:val="both"/>
        <w:rPr/>
      </w:pPr>
      <w:r>
        <w:rPr/>
        <w:t>The Bidder understands that any Bid submitted to the MBTA is made without collusion with any other Bidder submitting a Bid on the same commodity / service, and is in all respects fair and without fraud.</w:t>
      </w:r>
    </w:p>
    <w:p>
      <w:pPr>
        <w:pStyle w:val="Heading2"/>
        <w:numPr>
          <w:ilvl w:val="1"/>
          <w:numId w:val="2"/>
        </w:numPr>
        <w:jc w:val="both"/>
        <w:rPr>
          <w:szCs w:val="22"/>
        </w:rPr>
      </w:pPr>
      <w:bookmarkStart w:id="102" w:name="_Toc519700949"/>
      <w:r>
        <w:rPr>
          <w:szCs w:val="22"/>
        </w:rPr>
        <w:t>Prices</w:t>
      </w:r>
      <w:bookmarkEnd w:id="102"/>
    </w:p>
    <w:p>
      <w:pPr>
        <w:pStyle w:val="TextBodyIndent"/>
        <w:ind w:left="360" w:hanging="0"/>
        <w:jc w:val="both"/>
        <w:rPr>
          <w:szCs w:val="22"/>
        </w:rPr>
      </w:pPr>
      <w:r>
        <w:rPr>
          <w:szCs w:val="22"/>
        </w:rPr>
        <w:t xml:space="preserve">Each Bid must contain the unit price(s) / rate(s) or lump sum price, extended price(s), and the grand total of the Bid. Bidders shall submit their pricing using </w:t>
      </w:r>
      <w:r>
        <w:rPr>
          <w:b/>
          <w:color w:val="0000FF"/>
          <w:szCs w:val="22"/>
        </w:rPr>
        <w:t>Form B: Requested Goods &amp; Services Pricing Form</w:t>
      </w:r>
      <w:r>
        <w:rPr>
          <w:szCs w:val="22"/>
        </w:rPr>
        <w:t>. The unit price / rate shall prevail in case of an error in price extension. Prices submitted shall be valid throughout the Acceptance Period (</w:t>
      </w:r>
      <w:r>
        <w:rPr>
          <w:i/>
          <w:szCs w:val="22"/>
        </w:rPr>
        <w:t>see Section 2.9 Acceptance Period</w:t>
      </w:r>
      <w:r>
        <w:rPr>
          <w:szCs w:val="22"/>
        </w:rPr>
        <w:t>).</w:t>
      </w:r>
    </w:p>
    <w:p>
      <w:pPr>
        <w:pStyle w:val="Heading2"/>
        <w:numPr>
          <w:ilvl w:val="1"/>
          <w:numId w:val="2"/>
        </w:numPr>
        <w:jc w:val="both"/>
        <w:rPr>
          <w:szCs w:val="22"/>
        </w:rPr>
      </w:pPr>
      <w:bookmarkStart w:id="103" w:name="_Toc519700950"/>
      <w:bookmarkStart w:id="104" w:name="_Toc490749225"/>
      <w:bookmarkStart w:id="105" w:name="_Toc87683224"/>
      <w:bookmarkStart w:id="106" w:name="_Ref86033060"/>
      <w:bookmarkStart w:id="107" w:name="_Ref85346233"/>
      <w:bookmarkEnd w:id="105"/>
      <w:bookmarkEnd w:id="106"/>
      <w:bookmarkEnd w:id="107"/>
      <w:r>
        <w:rPr>
          <w:szCs w:val="22"/>
        </w:rPr>
        <w:t>Alternative Bids</w:t>
      </w:r>
      <w:bookmarkEnd w:id="103"/>
      <w:bookmarkEnd w:id="104"/>
    </w:p>
    <w:p>
      <w:pPr>
        <w:pStyle w:val="Normal"/>
        <w:rPr/>
      </w:pPr>
      <w:r>
        <w:rPr/>
        <w:t>{#ALTERNATIVE_BID}</w:t>
      </w:r>
    </w:p>
    <w:p>
      <w:pPr>
        <w:pStyle w:val="Normal"/>
        <w:rPr/>
      </w:pPr>
      <w:r>
        <w:rPr/>
        <w:t>If an alternative Bid is offered by the Bidder, it must be offered on an “or equal” basis and be clearly identified in the submission. The Bidder must provide a complete set of specifications and other descriptive matter for all alternates proposed and shall fill out Form C: Alternate Goods &amp; Services Pricing Form. Any proposed alternate good / service will be evaluated by the MBTA to determine whether the item is, in the opinion of the MBTA, an “approved” equal.</w:t>
      </w:r>
    </w:p>
    <w:p>
      <w:pPr>
        <w:pStyle w:val="Normal"/>
        <w:rPr/>
      </w:pPr>
      <w:r>
        <w:rPr/>
        <w:t>{/ALTERNATIVE_BID}{^ALTERNATIVE_BID}</w:t>
      </w:r>
    </w:p>
    <w:p>
      <w:pPr>
        <w:pStyle w:val="Normal"/>
        <w:rPr/>
      </w:pPr>
      <w:r>
        <w:rPr/>
        <w:t>Alternative Bids will not be accepted for this solicitation.</w:t>
      </w:r>
    </w:p>
    <w:p>
      <w:pPr>
        <w:pStyle w:val="Normal"/>
        <w:rPr/>
      </w:pPr>
      <w:r>
        <w:rPr/>
        <w:t>{/ALTERNATIVE_BID}</w:t>
      </w:r>
      <w:bookmarkStart w:id="108" w:name="_Toc519700951"/>
      <w:bookmarkStart w:id="109" w:name="_Ref494090323"/>
    </w:p>
    <w:p>
      <w:pPr>
        <w:pStyle w:val="Normal"/>
        <w:rPr/>
      </w:pPr>
      <w:r>
        <w:rPr/>
      </w:r>
    </w:p>
    <w:p>
      <w:pPr>
        <w:pStyle w:val="Heading2"/>
        <w:numPr>
          <w:ilvl w:val="1"/>
          <w:numId w:val="2"/>
        </w:numPr>
        <w:jc w:val="both"/>
        <w:rPr>
          <w:szCs w:val="22"/>
        </w:rPr>
      </w:pPr>
      <w:bookmarkStart w:id="110" w:name="_Toc490749231"/>
      <w:bookmarkStart w:id="111" w:name="_Toc87683226"/>
      <w:r>
        <w:rPr>
          <w:szCs w:val="22"/>
        </w:rPr>
        <w:t>Acceptance Period</w:t>
      </w:r>
      <w:bookmarkEnd w:id="108"/>
      <w:bookmarkEnd w:id="109"/>
      <w:bookmarkEnd w:id="110"/>
      <w:bookmarkEnd w:id="111"/>
    </w:p>
    <w:p>
      <w:pPr>
        <w:pStyle w:val="TextBodyIndent"/>
        <w:ind w:left="360" w:hanging="0"/>
        <w:jc w:val="both"/>
        <w:rPr>
          <w:szCs w:val="22"/>
        </w:rPr>
      </w:pPr>
      <w:r>
        <w:rPr>
          <w:szCs w:val="22"/>
        </w:rPr>
        <w:t>The Authority requires a minimum Acceptance Period of at least {MINIMUM_ACCEPTANCE_PERIOD} days. In case the MBTA requires an extension, the MBTA will notify all Bidders accordingly. “</w:t>
      </w:r>
      <w:r>
        <w:rPr>
          <w:bCs/>
          <w:szCs w:val="22"/>
        </w:rPr>
        <w:t>Acceptance</w:t>
      </w:r>
      <w:r>
        <w:rPr>
          <w:szCs w:val="22"/>
        </w:rPr>
        <w:t xml:space="preserve"> </w:t>
      </w:r>
      <w:r>
        <w:rPr>
          <w:bCs/>
          <w:szCs w:val="22"/>
        </w:rPr>
        <w:t>Period</w:t>
      </w:r>
      <w:r>
        <w:rPr>
          <w:szCs w:val="22"/>
        </w:rPr>
        <w:t>” for purposes of this solicitation means the number of calendar days available to the MBTA for awarding a contract based on the Due Date specified in this solicitation for receipt of Bids.</w:t>
      </w:r>
    </w:p>
    <w:p>
      <w:pPr>
        <w:pStyle w:val="Heading2"/>
        <w:numPr>
          <w:ilvl w:val="1"/>
          <w:numId w:val="2"/>
        </w:numPr>
        <w:jc w:val="both"/>
        <w:rPr>
          <w:szCs w:val="22"/>
        </w:rPr>
      </w:pPr>
      <w:bookmarkStart w:id="112" w:name="_Toc490749224"/>
      <w:bookmarkStart w:id="113" w:name="_Toc519700952"/>
      <w:r>
        <w:rPr>
          <w:szCs w:val="22"/>
        </w:rPr>
        <w:t>Delivery Terms</w:t>
      </w:r>
      <w:bookmarkEnd w:id="112"/>
      <w:bookmarkEnd w:id="113"/>
    </w:p>
    <w:p>
      <w:pPr>
        <w:pStyle w:val="TextBodyIndent"/>
        <w:ind w:left="360" w:hanging="0"/>
        <w:jc w:val="both"/>
        <w:rPr>
          <w:szCs w:val="22"/>
        </w:rPr>
      </w:pPr>
      <w:r>
        <w:rPr>
          <w:szCs w:val="22"/>
        </w:rPr>
        <w:t>Bid prices must be inclusive, but not restricted to, all freight, packaging, handling, taxes, and duties for delivery at the specified address: {DELIVERY_ADDRESS}. For U.S. domestic deliveries, Bid prices must include F.O.B. destination with freight charges paid by Bidder. For cross border deliveries, Bid prices must include D.D.P. (Incoterms 2010).</w:t>
      </w:r>
    </w:p>
    <w:p>
      <w:pPr>
        <w:pStyle w:val="Heading2"/>
        <w:numPr>
          <w:ilvl w:val="1"/>
          <w:numId w:val="2"/>
        </w:numPr>
        <w:jc w:val="both"/>
        <w:rPr>
          <w:szCs w:val="22"/>
        </w:rPr>
      </w:pPr>
      <w:bookmarkStart w:id="114" w:name="_Toc490749223"/>
      <w:bookmarkStart w:id="115" w:name="_Toc519700953"/>
      <w:r>
        <w:rPr>
          <w:szCs w:val="22"/>
        </w:rPr>
        <w:t>Pre-contractual Expenses</w:t>
      </w:r>
      <w:bookmarkEnd w:id="114"/>
      <w:bookmarkEnd w:id="115"/>
    </w:p>
    <w:p>
      <w:pPr>
        <w:pStyle w:val="TextBodyIndent"/>
        <w:ind w:left="360" w:hanging="0"/>
        <w:jc w:val="both"/>
        <w:rPr>
          <w:szCs w:val="22"/>
        </w:rPr>
      </w:pPr>
      <w:r>
        <w:rPr>
          <w:szCs w:val="22"/>
        </w:rPr>
        <w:t>The MBTA shall not be liable for any pre-contractual expenses incurred by the Bidder in the preparation of its proposal. The Bidder shall not include any such expenses as part of its proposal. Pre-contractual expenses are defined as expenses incurred by the Bidder including but not limited to preparing its Bid in response to this solicitation, submitting its Bid to the MBTA, negotiating with the MBTA any matter related to this Bid, inspection, testing, shipping, and return shipping of proposed goods samples, or any other expenses incurred by the Bidder prior to date of award, if any, of the Agreement.</w:t>
      </w:r>
    </w:p>
    <w:p>
      <w:pPr>
        <w:pStyle w:val="Heading2"/>
        <w:numPr>
          <w:ilvl w:val="1"/>
          <w:numId w:val="2"/>
        </w:numPr>
        <w:jc w:val="both"/>
        <w:rPr>
          <w:szCs w:val="22"/>
        </w:rPr>
      </w:pPr>
      <w:bookmarkStart w:id="116" w:name="_Toc519700954"/>
      <w:bookmarkStart w:id="117" w:name="_Toc490749227"/>
      <w:r>
        <w:rPr>
          <w:szCs w:val="22"/>
        </w:rPr>
        <w:t>Tax Exemption</w:t>
      </w:r>
      <w:bookmarkEnd w:id="116"/>
      <w:bookmarkEnd w:id="117"/>
    </w:p>
    <w:p>
      <w:pPr>
        <w:pStyle w:val="TextBodyIndent"/>
        <w:ind w:left="360" w:hanging="0"/>
        <w:jc w:val="both"/>
        <w:rPr>
          <w:szCs w:val="22"/>
        </w:rPr>
      </w:pPr>
      <w:r>
        <w:rPr>
          <w:szCs w:val="22"/>
        </w:rPr>
        <w:t>The MBTA is exempt from Federal Excise Tax, including Transportation Tax, and will furnish properly executed tax exemption certificates upon request. The MBTA is also exempt from Massachusetts State Sales Tax — Exemption Number E-042-323-989. Such taxes should not be included in Bid prices.</w:t>
      </w:r>
    </w:p>
    <w:p>
      <w:pPr>
        <w:pStyle w:val="TextBodyIndent"/>
        <w:ind w:left="360" w:hanging="0"/>
        <w:jc w:val="both"/>
        <w:rPr>
          <w:szCs w:val="22"/>
        </w:rPr>
      </w:pPr>
      <w:r>
        <w:rPr>
          <w:szCs w:val="22"/>
        </w:rPr>
        <w:t>The Bidder alone shall be responsible for payment of all federal, state and local taxes of all types and kinds applicable to such fees incurred under this Agreement.</w:t>
      </w:r>
    </w:p>
    <w:p>
      <w:pPr>
        <w:pStyle w:val="Heading2"/>
        <w:numPr>
          <w:ilvl w:val="1"/>
          <w:numId w:val="2"/>
        </w:numPr>
        <w:rPr/>
      </w:pPr>
      <w:bookmarkStart w:id="118" w:name="_Toc519700955"/>
      <w:r>
        <w:rPr/>
        <w:t>Insurance</w:t>
      </w:r>
      <w:bookmarkEnd w:id="118"/>
    </w:p>
    <w:p>
      <w:pPr>
        <w:pStyle w:val="Normal"/>
        <w:rPr>
          <w:szCs w:val="22"/>
        </w:rPr>
      </w:pPr>
      <w:r>
        <w:rPr>
          <w:szCs w:val="22"/>
        </w:rPr>
        <w:t xml:space="preserve">The insurance policies that the successful bidder shall carry are outlined in the attached </w:t>
      </w:r>
      <w:r>
        <w:rPr>
          <w:b/>
          <w:color w:val="0000FF"/>
          <w:szCs w:val="22"/>
        </w:rPr>
        <w:t>MBTA Minimum Insurance Requirements</w:t>
      </w:r>
      <w:r>
        <w:rPr>
          <w:szCs w:val="22"/>
        </w:rPr>
        <w:t xml:space="preserve"> document with this solicitation. The attachment will be included with the solicitation posting on the </w:t>
      </w:r>
      <w:hyperlink r:id="rId4">
        <w:r>
          <w:rPr>
            <w:rStyle w:val="InternetLink"/>
            <w:szCs w:val="22"/>
          </w:rPr>
          <w:t>MBTA Business Center</w:t>
        </w:r>
      </w:hyperlink>
      <w:r>
        <w:rPr>
          <w:szCs w:val="22"/>
        </w:rPr>
        <w:t>. The successful bidder shall submit proof of insurance for the requirements detailed at the time of submitting their bid. If in the case they are not available at the time of preparing their Bid, the successful bidder certifies that they will carry such insurance policies and all costs resulting from this are included in their pricing. The successful bidder shall provide proof of insurance within three business days of conditional notice of award.</w:t>
      </w:r>
    </w:p>
    <w:p>
      <w:pPr>
        <w:pStyle w:val="Heading1"/>
        <w:numPr>
          <w:ilvl w:val="0"/>
          <w:numId w:val="2"/>
        </w:numPr>
        <w:spacing w:before="240" w:after="240"/>
        <w:jc w:val="both"/>
        <w:rPr/>
      </w:pPr>
      <w:bookmarkStart w:id="119" w:name="_Toc519700956"/>
      <w:bookmarkStart w:id="120" w:name="_Toc490749233"/>
      <w:bookmarkStart w:id="121" w:name="_Toc876832241"/>
      <w:bookmarkStart w:id="122" w:name="_Ref860330601"/>
      <w:bookmarkStart w:id="123" w:name="_Ref853462331"/>
      <w:bookmarkStart w:id="124" w:name="_Toc489812688"/>
      <w:bookmarkStart w:id="125" w:name="_Toc489800557"/>
      <w:bookmarkStart w:id="126" w:name="_Toc489792847"/>
      <w:bookmarkStart w:id="127" w:name="_Toc489792020"/>
      <w:bookmarkStart w:id="128" w:name="_Toc489791496"/>
      <w:bookmarkEnd w:id="121"/>
      <w:bookmarkEnd w:id="122"/>
      <w:bookmarkEnd w:id="123"/>
      <w:bookmarkEnd w:id="124"/>
      <w:bookmarkEnd w:id="125"/>
      <w:bookmarkEnd w:id="126"/>
      <w:bookmarkEnd w:id="127"/>
      <w:bookmarkEnd w:id="128"/>
      <w:r>
        <w:rPr/>
        <w:t>Selection Process</w:t>
      </w:r>
      <w:bookmarkEnd w:id="119"/>
      <w:bookmarkEnd w:id="120"/>
    </w:p>
    <w:p>
      <w:pPr>
        <w:pStyle w:val="Heading2"/>
        <w:numPr>
          <w:ilvl w:val="1"/>
          <w:numId w:val="2"/>
        </w:numPr>
        <w:jc w:val="both"/>
        <w:rPr/>
      </w:pPr>
      <w:bookmarkStart w:id="129" w:name="_Toc519700957"/>
      <w:bookmarkStart w:id="130" w:name="_Toc490749234"/>
      <w:bookmarkStart w:id="131" w:name="_Toc75946507"/>
      <w:r>
        <w:rPr/>
        <w:t>Basis of Award</w:t>
      </w:r>
      <w:bookmarkEnd w:id="129"/>
      <w:bookmarkEnd w:id="130"/>
      <w:bookmarkEnd w:id="131"/>
    </w:p>
    <w:p>
      <w:pPr>
        <w:pStyle w:val="TextBodyIndent"/>
        <w:ind w:left="360" w:hanging="0"/>
        <w:jc w:val="both"/>
        <w:rPr>
          <w:szCs w:val="22"/>
        </w:rPr>
      </w:pPr>
      <w:r>
        <w:rPr>
          <w:szCs w:val="22"/>
        </w:rPr>
        <w:t xml:space="preserve">Award will be made to the </w:t>
      </w:r>
      <w:r>
        <w:rPr>
          <w:b/>
          <w:szCs w:val="22"/>
        </w:rPr>
        <w:t>lowest priced responsive Bid and responsible Bidder</w:t>
      </w:r>
      <w:r>
        <w:rPr>
          <w:szCs w:val="22"/>
        </w:rPr>
        <w:t xml:space="preserve">. The MBTA reserves the right, in its sole discretion, to determine if a Bid is responsive and the Bidder is responsible. In determining whether a Bidder has the ability to perform successfully under the terms and conditions of the proposed procurement, the MBTA will consider such matters as the Bidder’s integrity, compliance with public policy (e.g., EEO record, attainment of DBE goal, debarment status, etc.), record of past performance, and financial and technical resources. Bidder is required to complete </w:t>
      </w:r>
      <w:r>
        <w:rPr>
          <w:b/>
          <w:color w:val="0000FF"/>
          <w:szCs w:val="22"/>
        </w:rPr>
        <w:t>Form A: Pre-Award Bidder Evaluation Data Form</w:t>
      </w:r>
      <w:r>
        <w:rPr>
          <w:szCs w:val="22"/>
        </w:rPr>
        <w:t>.</w:t>
      </w:r>
    </w:p>
    <w:p>
      <w:pPr>
        <w:pStyle w:val="Heading2"/>
        <w:numPr>
          <w:ilvl w:val="1"/>
          <w:numId w:val="2"/>
        </w:numPr>
        <w:jc w:val="both"/>
        <w:rPr>
          <w:szCs w:val="22"/>
        </w:rPr>
      </w:pPr>
      <w:bookmarkStart w:id="132" w:name="_Toc519700958"/>
      <w:bookmarkStart w:id="133" w:name="_Toc490749235"/>
      <w:r>
        <w:rPr>
          <w:szCs w:val="22"/>
        </w:rPr>
        <w:t>Scope of Proposal</w:t>
      </w:r>
      <w:bookmarkEnd w:id="132"/>
      <w:bookmarkEnd w:id="133"/>
    </w:p>
    <w:p>
      <w:pPr>
        <w:pStyle w:val="TextBodyIndent"/>
        <w:ind w:left="360" w:hanging="0"/>
        <w:jc w:val="both"/>
        <w:rPr>
          <w:szCs w:val="22"/>
        </w:rPr>
      </w:pPr>
      <w:r>
        <w:rPr>
          <w:szCs w:val="22"/>
        </w:rPr>
        <w:t>Pursuant to this Invitation for Bid (“IFB”), Bidders and Bids are required to comply with the terms and conditions stated herein in order to be deemed responsive and responsible. If a Bid does not meet all of the requirements listed in the solicitation, the Bidder’s proposal may be disqualified. Failure by the Bidder to examine all information pertaining to this solicitation or participate in any scheduled on-site visits will be at the Bidder’s risk.</w:t>
      </w:r>
    </w:p>
    <w:p>
      <w:pPr>
        <w:pStyle w:val="Heading2"/>
        <w:numPr>
          <w:ilvl w:val="1"/>
          <w:numId w:val="2"/>
        </w:numPr>
        <w:jc w:val="both"/>
        <w:rPr>
          <w:szCs w:val="22"/>
        </w:rPr>
      </w:pPr>
      <w:bookmarkStart w:id="134" w:name="_Toc519700959"/>
      <w:bookmarkStart w:id="135" w:name="_Toc490749236"/>
      <w:r>
        <w:rPr>
          <w:szCs w:val="22"/>
        </w:rPr>
        <w:t>Rejection of Bid</w:t>
      </w:r>
      <w:bookmarkEnd w:id="134"/>
      <w:bookmarkEnd w:id="135"/>
    </w:p>
    <w:p>
      <w:pPr>
        <w:pStyle w:val="TextBodyIndent"/>
        <w:ind w:left="360" w:hanging="0"/>
        <w:jc w:val="both"/>
        <w:rPr>
          <w:szCs w:val="22"/>
        </w:rPr>
      </w:pPr>
      <w:r>
        <w:rPr>
          <w:szCs w:val="22"/>
        </w:rPr>
        <w:t xml:space="preserve">The MBTA reserves the right to reject any and all Bids, in whole or in part, if such action is determined to be in the best interests of the Authority. Unless all Bids are rejected, award shall be made to the lowest priced responsive Bid and responsible Bidder. </w:t>
      </w:r>
    </w:p>
    <w:p>
      <w:pPr>
        <w:pStyle w:val="Heading2"/>
        <w:numPr>
          <w:ilvl w:val="1"/>
          <w:numId w:val="2"/>
        </w:numPr>
        <w:jc w:val="both"/>
        <w:rPr>
          <w:szCs w:val="22"/>
        </w:rPr>
      </w:pPr>
      <w:bookmarkStart w:id="136" w:name="_Toc519700960"/>
      <w:bookmarkStart w:id="137" w:name="_Toc490749232"/>
      <w:bookmarkStart w:id="138" w:name="_Toc490749237"/>
      <w:bookmarkStart w:id="139" w:name="_Toc489812698"/>
      <w:bookmarkStart w:id="140" w:name="_Toc489800567"/>
      <w:bookmarkStart w:id="141" w:name="_Toc489792857"/>
      <w:bookmarkStart w:id="142" w:name="_Toc489792030"/>
      <w:bookmarkStart w:id="143" w:name="_Toc489791506"/>
      <w:bookmarkEnd w:id="138"/>
      <w:bookmarkEnd w:id="139"/>
      <w:bookmarkEnd w:id="140"/>
      <w:bookmarkEnd w:id="141"/>
      <w:bookmarkEnd w:id="142"/>
      <w:bookmarkEnd w:id="143"/>
      <w:r>
        <w:rPr>
          <w:szCs w:val="22"/>
        </w:rPr>
        <w:t>Cancellation of Bid</w:t>
      </w:r>
      <w:bookmarkEnd w:id="136"/>
      <w:bookmarkEnd w:id="137"/>
    </w:p>
    <w:p>
      <w:pPr>
        <w:pStyle w:val="TextBodyIndent"/>
        <w:keepNext w:val="true"/>
        <w:ind w:left="360" w:hanging="0"/>
        <w:jc w:val="both"/>
        <w:rPr>
          <w:szCs w:val="22"/>
        </w:rPr>
      </w:pPr>
      <w:r>
        <w:rPr>
          <w:szCs w:val="22"/>
        </w:rPr>
        <w:t>The Authority reserves the right to cancel this Bid at any time prior to execution of the Contract by all parties and without any liability against the Authority.</w:t>
      </w:r>
    </w:p>
    <w:p>
      <w:pPr>
        <w:pStyle w:val="Heading2"/>
        <w:numPr>
          <w:ilvl w:val="1"/>
          <w:numId w:val="2"/>
        </w:numPr>
        <w:jc w:val="both"/>
        <w:rPr>
          <w:szCs w:val="22"/>
        </w:rPr>
      </w:pPr>
      <w:bookmarkStart w:id="144" w:name="_Toc519700961"/>
      <w:bookmarkStart w:id="145" w:name="_Toc490749275"/>
      <w:r>
        <w:rPr>
          <w:szCs w:val="22"/>
        </w:rPr>
        <w:t>Appeal / Protest Procedures</w:t>
      </w:r>
      <w:bookmarkEnd w:id="144"/>
      <w:bookmarkEnd w:id="145"/>
    </w:p>
    <w:p>
      <w:pPr>
        <w:pStyle w:val="TextBodyIndent"/>
        <w:ind w:left="360" w:hanging="0"/>
        <w:jc w:val="both"/>
        <w:rPr>
          <w:szCs w:val="22"/>
        </w:rPr>
      </w:pPr>
      <w:r>
        <w:rPr>
          <w:szCs w:val="22"/>
        </w:rPr>
        <w:t xml:space="preserve">Bid appeals / protests relative to this procurement will be reviewed and adjudicated in accordance with the MBTA's Appeals / Protest Procedure - Goods &amp; Services. A copy of this procedure is available by contacting the Buyer assigned to this procurement and available online at </w:t>
      </w:r>
      <w:hyperlink r:id="rId5">
        <w:r>
          <w:rPr>
            <w:rStyle w:val="InternetLink"/>
            <w:szCs w:val="22"/>
          </w:rPr>
          <w:t>www.mbta.com</w:t>
        </w:r>
      </w:hyperlink>
      <w:r>
        <w:rPr>
          <w:szCs w:val="22"/>
        </w:rPr>
        <w:t>.</w:t>
      </w:r>
    </w:p>
    <w:p>
      <w:pPr>
        <w:pStyle w:val="Heading1"/>
        <w:numPr>
          <w:ilvl w:val="0"/>
          <w:numId w:val="2"/>
        </w:numPr>
        <w:jc w:val="both"/>
        <w:rPr/>
      </w:pPr>
      <w:bookmarkStart w:id="146" w:name="_Toc519700962"/>
      <w:bookmarkStart w:id="147" w:name="_Toc508022459"/>
      <w:r>
        <w:rPr/>
        <w:t>MBTA Policies</w:t>
      </w:r>
      <w:bookmarkEnd w:id="146"/>
      <w:bookmarkEnd w:id="147"/>
    </w:p>
    <w:p>
      <w:pPr>
        <w:pStyle w:val="Heading2"/>
        <w:numPr>
          <w:ilvl w:val="1"/>
          <w:numId w:val="2"/>
        </w:numPr>
        <w:jc w:val="both"/>
        <w:rPr/>
      </w:pPr>
      <w:bookmarkStart w:id="148" w:name="_Toc519700963"/>
      <w:bookmarkStart w:id="149" w:name="_Toc508022460"/>
      <w:r>
        <w:rPr/>
        <w:t>Small, Minority, Women, and Other Disadvantaged Businesses</w:t>
      </w:r>
      <w:bookmarkEnd w:id="148"/>
      <w:bookmarkEnd w:id="149"/>
    </w:p>
    <w:p>
      <w:pPr>
        <w:pStyle w:val="Normal"/>
        <w:spacing w:before="0" w:after="240"/>
        <w:jc w:val="both"/>
        <w:rPr>
          <w:iCs/>
        </w:rPr>
      </w:pPr>
      <w:r>
        <w:rPr>
          <w:iCs/>
        </w:rPr>
        <w:t>It is the policy of the Commonwealth and the MBTA to ensure non-discrimination in the procurement of goods and services. It is the MBTA’s intention to create a level playing field on which all contractors and subcontractors can compete fairly for contracts. The MBTA promotes equity of opportunity in state contracting; and to that end; encourages full participation of certified small, minority, women, and other disadvantaged owned businesses as those terms are defined by the Commonwealth’s Supplier Diversity office. The MBTA further recognizes the importance of meaningful partnerships involving subcontracting with certified small minority, women and other disadvantaged owned businesses.</w:t>
      </w:r>
      <w:bookmarkStart w:id="150" w:name="_Toc508022461"/>
    </w:p>
    <w:p>
      <w:pPr>
        <w:pStyle w:val="Heading1"/>
        <w:numPr>
          <w:ilvl w:val="0"/>
          <w:numId w:val="2"/>
        </w:numPr>
        <w:rPr/>
      </w:pPr>
      <w:bookmarkStart w:id="151" w:name="_Toc519700964"/>
      <w:r>
        <w:rPr/>
        <w:t>Contract Structure</w:t>
      </w:r>
      <w:bookmarkEnd w:id="151"/>
    </w:p>
    <w:p>
      <w:pPr>
        <w:pStyle w:val="Heading2"/>
        <w:numPr>
          <w:ilvl w:val="1"/>
          <w:numId w:val="2"/>
        </w:numPr>
        <w:rPr/>
      </w:pPr>
      <w:bookmarkStart w:id="152" w:name="_Toc519700965"/>
      <w:r>
        <w:rPr/>
        <w:t>Construction of Contract</w:t>
      </w:r>
      <w:bookmarkEnd w:id="152"/>
    </w:p>
    <w:p>
      <w:pPr>
        <w:pStyle w:val="Normal"/>
        <w:rPr/>
      </w:pPr>
      <w:r>
        <w:rPr/>
        <w:t xml:space="preserve">The contract between the MBTA and the successful Bidder will include the following sections and documents that constitute IFB </w:t>
      </w:r>
      <w:r>
        <w:rPr>
          <w:sz w:val="18"/>
          <w:szCs w:val="18"/>
        </w:rPr>
        <w:t>{Bid_ID}</w:t>
      </w:r>
      <w:r>
        <w:rPr/>
        <w:t>, in order of precedence.</w:t>
      </w:r>
    </w:p>
    <w:p>
      <w:pPr>
        <w:pStyle w:val="Normal"/>
        <w:rPr/>
      </w:pPr>
      <w:r>
        <w:rPr/>
      </w:r>
    </w:p>
    <w:p>
      <w:pPr>
        <w:pStyle w:val="ListParagraph"/>
        <w:numPr>
          <w:ilvl w:val="0"/>
          <w:numId w:val="3"/>
        </w:numPr>
        <w:rPr/>
      </w:pPr>
      <w:r>
        <w:rPr/>
        <w:t>Any change orders or amendments, the most recent having precedence.</w:t>
      </w:r>
    </w:p>
    <w:p>
      <w:pPr>
        <w:pStyle w:val="ListParagraph"/>
        <w:numPr>
          <w:ilvl w:val="0"/>
          <w:numId w:val="3"/>
        </w:numPr>
        <w:rPr/>
      </w:pPr>
      <w:r>
        <w:rPr>
          <w:b/>
        </w:rPr>
        <w:t>Section 7:</w:t>
      </w:r>
      <w:r>
        <w:rPr/>
        <w:t xml:space="preserve"> </w:t>
      </w:r>
      <w:r>
        <w:rPr>
          <w:b/>
        </w:rPr>
        <w:t>Massachusetts Bay Transportation Authority Standard</w:t>
      </w:r>
      <w:r>
        <w:rPr/>
        <w:t xml:space="preserve"> </w:t>
      </w:r>
      <w:r>
        <w:rPr>
          <w:b/>
        </w:rPr>
        <w:t>Contract</w:t>
      </w:r>
      <w:r>
        <w:rPr/>
        <w:t xml:space="preserve"> and Terms &amp; Conditions (including Supplemental Provisions, Insurance Requirements, Federal Requirements, and Federal Requirements – Disadvantaged Business Enterprises, if any)</w:t>
      </w:r>
    </w:p>
    <w:p>
      <w:pPr>
        <w:pStyle w:val="ListParagraph"/>
        <w:numPr>
          <w:ilvl w:val="0"/>
          <w:numId w:val="3"/>
        </w:numPr>
        <w:rPr/>
      </w:pPr>
      <w:r>
        <w:rPr>
          <w:b/>
        </w:rPr>
        <w:t>MBTA Specification or Scope of Work</w:t>
      </w:r>
    </w:p>
    <w:p>
      <w:pPr>
        <w:sectPr>
          <w:headerReference w:type="default" r:id="rId6"/>
          <w:footerReference w:type="default" r:id="rId7"/>
          <w:type w:val="nextPage"/>
          <w:pgSz w:w="12240" w:h="15840"/>
          <w:pgMar w:left="1440" w:right="1440" w:header="432" w:top="1440" w:footer="432" w:bottom="1440" w:gutter="0"/>
          <w:pgNumType w:fmt="decimal"/>
          <w:formProt w:val="false"/>
          <w:textDirection w:val="lrTb"/>
          <w:docGrid w:type="default" w:linePitch="299" w:charSpace="0"/>
        </w:sectPr>
        <w:pStyle w:val="ListParagraph"/>
        <w:numPr>
          <w:ilvl w:val="0"/>
          <w:numId w:val="3"/>
        </w:numPr>
        <w:rPr/>
      </w:pPr>
      <w:r>
        <w:rPr>
          <w:b/>
        </w:rPr>
        <w:t>Form B:</w:t>
      </w:r>
      <w:r>
        <w:rPr/>
        <w:t xml:space="preserve"> </w:t>
      </w:r>
      <w:r>
        <w:rPr>
          <w:b/>
        </w:rPr>
        <w:t>Requested Goods &amp; Services Pricing Form,</w:t>
      </w:r>
      <w:r>
        <w:rPr/>
        <w:t xml:space="preserve"> or if accepted, Form C: Alternate Goods &amp; Services Pricing Form</w:t>
      </w:r>
    </w:p>
    <w:p>
      <w:pPr>
        <w:pStyle w:val="Heading1"/>
        <w:numPr>
          <w:ilvl w:val="0"/>
          <w:numId w:val="0"/>
        </w:numPr>
        <w:spacing w:before="0" w:after="0"/>
        <w:rPr>
          <w:rFonts w:ascii="Times New Roman" w:hAnsi="Times New Roman"/>
          <w:sz w:val="22"/>
        </w:rPr>
      </w:pPr>
      <w:bookmarkStart w:id="155" w:name="_Toc519700966"/>
      <w:r>
        <w:rPr>
          <w:sz w:val="26"/>
        </w:rPr>
        <w:t>Enclosure 1 – Bid Cover Letter</w:t>
      </w:r>
      <w:bookmarkEnd w:id="155"/>
    </w:p>
    <w:p>
      <w:pPr>
        <w:pStyle w:val="Normal"/>
        <w:rPr/>
      </w:pPr>
      <w:r>
        <w:rPr/>
      </w:r>
    </w:p>
    <w:p>
      <w:pPr>
        <w:pStyle w:val="Normal"/>
        <w:rPr/>
      </w:pPr>
      <w:r>
        <w:rPr/>
        <w:tab/>
        <w:tab/>
        <w:t>Massachusetts Bay Transportation Authority</w:t>
      </w:r>
    </w:p>
    <w:p>
      <w:pPr>
        <w:pStyle w:val="Normal"/>
        <w:rPr/>
      </w:pPr>
      <w:r>
        <w:rPr/>
        <w:tab/>
        <w:t>Attention: Procurement and Logistics Department</w:t>
      </w:r>
    </w:p>
    <w:p>
      <w:pPr>
        <w:pStyle w:val="Normal"/>
        <w:rPr/>
      </w:pPr>
      <w:r>
        <w:rPr/>
        <w:t>10 Park Plaza, Suite 2810</w:t>
      </w:r>
    </w:p>
    <w:p>
      <w:pPr>
        <w:pStyle w:val="Normal"/>
        <w:rPr/>
      </w:pPr>
      <w:r>
        <w:rPr/>
        <w:t>Boston, MA 02116</w:t>
      </w:r>
    </w:p>
    <w:p>
      <w:pPr>
        <w:pStyle w:val="Normal"/>
        <w:rPr/>
      </w:pPr>
      <w:r>
        <w:rPr/>
      </w:r>
    </w:p>
    <w:p>
      <w:pPr>
        <w:pStyle w:val="Normal"/>
        <w:jc w:val="both"/>
        <w:rPr>
          <w:b/>
          <w:b/>
        </w:rPr>
      </w:pPr>
      <w:r>
        <w:rPr>
          <w:b/>
          <w:sz w:val="24"/>
        </w:rPr>
        <w:t>Instructions:</w:t>
      </w:r>
      <w:r>
        <w:rPr>
          <w:sz w:val="24"/>
        </w:rPr>
        <w:t xml:space="preserve"> </w:t>
      </w:r>
      <w:r>
        <w:rPr/>
        <w:t xml:space="preserve">Bidders shall complete the Bid Cover Letter below with their company name, total bid amount, and completed check boxes to indicate the bid documents that constitute their bid. </w:t>
      </w:r>
      <w:r>
        <w:rPr>
          <w:b/>
        </w:rPr>
        <w:t>The Bid Cover Letter should be placed on the top of all bid documents when submitted to the MBTA.</w:t>
      </w:r>
    </w:p>
    <w:p>
      <w:pPr>
        <w:pStyle w:val="Normal"/>
        <w:rPr>
          <w:sz w:val="20"/>
        </w:rPr>
      </w:pPr>
      <w:r>
        <w:rPr>
          <w:sz w:val="20"/>
        </w:rPr>
        <w:tab/>
      </w:r>
    </w:p>
    <w:tbl>
      <w:tblPr>
        <w:tblStyle w:val="TableGrid"/>
        <w:tblW w:w="10885" w:type="dxa"/>
        <w:jc w:val="left"/>
        <w:tblInd w:w="0" w:type="dxa"/>
        <w:tblCellMar>
          <w:top w:w="115" w:type="dxa"/>
          <w:left w:w="115" w:type="dxa"/>
          <w:bottom w:w="115" w:type="dxa"/>
          <w:right w:w="115" w:type="dxa"/>
        </w:tblCellMar>
        <w:tblLook w:noVBand="1" w:val="04a0" w:noHBand="0" w:lastColumn="0" w:firstColumn="1" w:lastRow="0" w:firstRow="1"/>
      </w:tblPr>
      <w:tblGrid>
        <w:gridCol w:w="3235"/>
        <w:gridCol w:w="7649"/>
      </w:tblGrid>
      <w:tr>
        <w:trPr/>
        <w:tc>
          <w:tcPr>
            <w:tcW w:w="3235" w:type="dxa"/>
            <w:tcBorders/>
            <w:shd w:fill="auto" w:val="clear"/>
          </w:tcPr>
          <w:p>
            <w:pPr>
              <w:pStyle w:val="Normal"/>
              <w:widowControl w:val="false"/>
              <w:tabs>
                <w:tab w:val="left" w:pos="1800" w:leader="none"/>
              </w:tabs>
              <w:rPr>
                <w:b/>
                <w:b/>
              </w:rPr>
            </w:pPr>
            <w:r>
              <w:rPr>
                <w:b/>
              </w:rPr>
              <w:t xml:space="preserve">IFB #: </w:t>
            </w:r>
          </w:p>
        </w:tc>
        <w:tc>
          <w:tcPr>
            <w:tcW w:w="7649" w:type="dxa"/>
            <w:tcBorders/>
            <w:shd w:fill="auto" w:val="clear"/>
          </w:tcPr>
          <w:p>
            <w:pPr>
              <w:pStyle w:val="Normal"/>
              <w:widowControl w:val="false"/>
              <w:tabs>
                <w:tab w:val="left" w:pos="1800" w:leader="none"/>
              </w:tabs>
              <w:rPr>
                <w:b/>
                <w:b/>
              </w:rPr>
            </w:pPr>
            <w:r>
              <w:rPr>
                <w:sz w:val="18"/>
                <w:szCs w:val="18"/>
              </w:rPr>
              <w:t>{Bid_ID}</w:t>
            </w:r>
          </w:p>
        </w:tc>
      </w:tr>
      <w:tr>
        <w:trPr/>
        <w:tc>
          <w:tcPr>
            <w:tcW w:w="3235" w:type="dxa"/>
            <w:tcBorders/>
            <w:shd w:fill="auto" w:val="clear"/>
          </w:tcPr>
          <w:p>
            <w:pPr>
              <w:pStyle w:val="Normal"/>
              <w:widowControl w:val="false"/>
              <w:tabs>
                <w:tab w:val="left" w:pos="1800" w:leader="none"/>
              </w:tabs>
              <w:rPr>
                <w:b/>
                <w:b/>
              </w:rPr>
            </w:pPr>
            <w:r>
              <w:rPr>
                <w:b/>
              </w:rPr>
              <w:t>Project Name:</w:t>
            </w:r>
          </w:p>
        </w:tc>
        <w:tc>
          <w:tcPr>
            <w:tcW w:w="7649" w:type="dxa"/>
            <w:tcBorders/>
            <w:shd w:fill="auto" w:val="clear"/>
          </w:tcPr>
          <w:p>
            <w:pPr>
              <w:pStyle w:val="Normal"/>
              <w:widowControl w:val="false"/>
              <w:tabs>
                <w:tab w:val="left" w:pos="1800" w:leader="none"/>
              </w:tabs>
              <w:rPr>
                <w:b/>
                <w:b/>
              </w:rPr>
            </w:pPr>
            <w:r>
              <w:rPr>
                <w:sz w:val="18"/>
                <w:szCs w:val="18"/>
              </w:rPr>
              <w:t>{Proj_Name}</w:t>
            </w:r>
          </w:p>
        </w:tc>
      </w:tr>
      <w:tr>
        <w:trPr/>
        <w:tc>
          <w:tcPr>
            <w:tcW w:w="3235" w:type="dxa"/>
            <w:tcBorders>
              <w:top w:val="single" w:sz="24" w:space="0" w:color="000000"/>
              <w:bottom w:val="single" w:sz="24" w:space="0" w:color="000000"/>
              <w:insideH w:val="single" w:sz="24" w:space="0" w:color="000000"/>
            </w:tcBorders>
            <w:shd w:fill="auto" w:val="clear"/>
          </w:tcPr>
          <w:p>
            <w:pPr>
              <w:pStyle w:val="Normal"/>
              <w:widowControl w:val="false"/>
              <w:tabs>
                <w:tab w:val="left" w:pos="1800" w:leader="none"/>
              </w:tabs>
              <w:rPr>
                <w:b/>
                <w:b/>
              </w:rPr>
            </w:pPr>
            <w:r>
              <w:rPr>
                <w:b/>
              </w:rPr>
              <w:t>Bidder (Company Name):</w:t>
            </w:r>
          </w:p>
        </w:tc>
        <w:tc>
          <w:tcPr>
            <w:tcW w:w="7649" w:type="dxa"/>
            <w:tcBorders>
              <w:top w:val="single" w:sz="24" w:space="0" w:color="000000"/>
              <w:bottom w:val="single" w:sz="24" w:space="0" w:color="000000"/>
              <w:insideH w:val="single" w:sz="24" w:space="0" w:color="000000"/>
            </w:tcBorders>
            <w:shd w:fill="auto" w:val="clear"/>
          </w:tcPr>
          <w:p>
            <w:pPr>
              <w:pStyle w:val="Normal"/>
              <w:widowControl w:val="false"/>
              <w:tabs>
                <w:tab w:val="left" w:pos="1800" w:leader="none"/>
              </w:tabs>
              <w:rPr>
                <w:b/>
                <w:b/>
              </w:rPr>
            </w:pPr>
            <w:permStart w:id="2087410139" w:edGrp="everyone"/>
            <w:r>
              <w:rPr>
                <w:b/>
              </w:rPr>
              <w:t xml:space="preserve">   </w:t>
            </w:r>
            <w:permEnd w:id="2087410139"/>
          </w:p>
        </w:tc>
      </w:tr>
      <w:tr>
        <w:trPr/>
        <w:tc>
          <w:tcPr>
            <w:tcW w:w="3235" w:type="dxa"/>
            <w:tcBorders>
              <w:top w:val="single" w:sz="24" w:space="0" w:color="000000"/>
              <w:left w:val="single" w:sz="24" w:space="0" w:color="000000"/>
              <w:bottom w:val="single" w:sz="24" w:space="0" w:color="000000"/>
              <w:insideH w:val="single" w:sz="24" w:space="0" w:color="000000"/>
            </w:tcBorders>
            <w:shd w:fill="auto" w:val="clear"/>
          </w:tcPr>
          <w:p>
            <w:pPr>
              <w:pStyle w:val="Normal"/>
              <w:widowControl w:val="false"/>
              <w:tabs>
                <w:tab w:val="left" w:pos="1800" w:leader="none"/>
              </w:tabs>
              <w:rPr>
                <w:b/>
                <w:b/>
              </w:rPr>
            </w:pPr>
            <w:r>
              <w:rPr>
                <w:b/>
              </w:rPr>
              <w:t xml:space="preserve">Total Bid Amount: </w:t>
            </w:r>
          </w:p>
        </w:tc>
        <w:tc>
          <w:tcPr>
            <w:tcW w:w="7649" w:type="dxa"/>
            <w:tc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cBorders>
            <w:shd w:fill="auto" w:val="clear"/>
          </w:tcPr>
          <w:p>
            <w:pPr>
              <w:pStyle w:val="Normal"/>
              <w:widowControl w:val="false"/>
              <w:tabs>
                <w:tab w:val="left" w:pos="1800" w:leader="none"/>
              </w:tabs>
              <w:rPr>
                <w:b/>
                <w:b/>
              </w:rPr>
            </w:pPr>
            <w:permStart w:id="1839881154" w:edGrp="everyone"/>
            <w:r>
              <w:rPr>
                <w:b/>
              </w:rPr>
              <w:t xml:space="preserve">   </w:t>
            </w:r>
            <w:permEnd w:id="1839881154"/>
          </w:p>
        </w:tc>
      </w:tr>
    </w:tbl>
    <w:p>
      <w:pPr>
        <w:pStyle w:val="Normal"/>
        <w:tabs>
          <w:tab w:val="left" w:pos="1800" w:leader="none"/>
        </w:tabs>
        <w:spacing w:before="60" w:after="0"/>
        <w:rPr>
          <w:b/>
          <w:b/>
        </w:rPr>
      </w:pPr>
      <w:r>
        <w:rPr>
          <w:b/>
        </w:rPr>
      </w:r>
    </w:p>
    <w:p>
      <w:pPr>
        <w:pStyle w:val="Normal"/>
        <w:spacing w:before="0" w:after="240"/>
        <w:jc w:val="both"/>
        <w:rPr>
          <w:lang w:val="en-GB"/>
        </w:rPr>
      </w:pPr>
      <w:r>
        <w:rPr>
          <w:lang w:val="en-GB"/>
        </w:rPr>
        <w:t>The undersigned Bidder having carefully examined and understood the documents included in the Invitation For Bids (“</w:t>
      </w:r>
      <w:r>
        <w:rPr>
          <w:u w:val="single"/>
          <w:lang w:val="en-GB"/>
        </w:rPr>
        <w:t>IFB</w:t>
      </w:r>
      <w:r>
        <w:rPr>
          <w:lang w:val="en-GB"/>
        </w:rPr>
        <w:t>”), hereby offers to MBTA the “</w:t>
      </w:r>
      <w:r>
        <w:rPr>
          <w:i/>
          <w:lang w:val="en-GB"/>
        </w:rPr>
        <w:t>Bid”</w:t>
      </w:r>
      <w:r>
        <w:rPr>
          <w:lang w:val="en-GB"/>
        </w:rPr>
        <w:t xml:space="preserve"> as contained in the following responses enclosed with this letter:</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Look w:noVBand="0" w:val="0000" w:noHBand="0" w:lastColumn="0" w:firstColumn="0" w:lastRow="0" w:firstRow="0"/>
      </w:tblPr>
      <w:tblGrid>
        <w:gridCol w:w="8374"/>
        <w:gridCol w:w="2425"/>
      </w:tblGrid>
      <w:tr>
        <w:trPr>
          <w:cantSplit w:val="true"/>
        </w:trPr>
        <w:tc>
          <w:tcPr>
            <w:tcW w:w="8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TableHead"/>
              <w:spacing w:before="60" w:after="120"/>
              <w:rPr>
                <w:rFonts w:ascii="Times New Roman" w:hAnsi="Times New Roman"/>
                <w:sz w:val="22"/>
              </w:rPr>
            </w:pPr>
            <w:r>
              <w:rPr>
                <w:rFonts w:ascii="Times New Roman" w:hAnsi="Times New Roman"/>
                <w:sz w:val="22"/>
              </w:rPr>
              <w:t>Forms</w:t>
            </w:r>
          </w:p>
        </w:tc>
        <w:tc>
          <w:tcPr>
            <w:tcW w:w="2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TableHead"/>
              <w:spacing w:before="60" w:after="120"/>
              <w:rPr>
                <w:rFonts w:ascii="Times New Roman" w:hAnsi="Times New Roman"/>
                <w:sz w:val="22"/>
              </w:rPr>
            </w:pPr>
            <w:r>
              <w:rPr>
                <w:rFonts w:ascii="Times New Roman" w:hAnsi="Times New Roman"/>
                <w:sz w:val="22"/>
              </w:rPr>
              <w:t>Check to Indicate Submitted Bid Documents</w:t>
            </w:r>
          </w:p>
        </w:tc>
      </w:tr>
      <w:tr>
        <w:trPr>
          <w:cantSplit w:val="true"/>
        </w:trPr>
        <w:tc>
          <w:tcPr>
            <w:tcW w:w="8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widowControl/>
              <w:spacing w:before="60" w:after="60"/>
              <w:rPr>
                <w:rFonts w:ascii="Times New Roman" w:hAnsi="Times New Roman"/>
                <w:sz w:val="22"/>
              </w:rPr>
            </w:pPr>
            <w:permStart w:id="1388209107" w:edGrp="everyone"/>
            <w:r>
              <w:rPr>
                <w:rFonts w:ascii="Times New Roman" w:hAnsi="Times New Roman"/>
                <w:sz w:val="22"/>
              </w:rPr>
              <w:t xml:space="preserve">Form A: Pre-Award Bidder Evaluation Form </w:t>
            </w:r>
            <w:permEnd w:id="1388209107"/>
          </w:p>
        </w:tc>
        <w:tc>
          <w:tcPr>
            <w:tcW w:w="2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sdt>
            <w:sdtPr>
              <w14:checkbox>
                <w14:checked w:val=""/>
                <w14:checkedState w:val=""/>
                <w14:uncheckedState w:val=""/>
              </w14:checkbox>
              <w:id w:val="694636532"/>
            </w:sdtPr>
            <w:sdtContent>
              <w:p>
                <w:pPr>
                  <w:pStyle w:val="TableText"/>
                  <w:spacing w:before="60" w:after="60"/>
                  <w:jc w:val="center"/>
                  <w:rPr>
                    <w:rFonts w:ascii="Times New Roman" w:hAnsi="Times New Roman"/>
                    <w:sz w:val="28"/>
                  </w:rPr>
                </w:pPr>
                <w:r>
                  <w:rPr>
                    <w:rFonts w:eastAsia="MS Gothic" w:ascii="MS Gothic" w:hAnsi="MS Gothic"/>
                    <w:sz w:val="28"/>
                  </w:rPr>
                  <w:t>☐</w:t>
                </w:r>
              </w:p>
            </w:sdtContent>
          </w:sdt>
        </w:tc>
      </w:tr>
      <w:tr>
        <w:trPr>
          <w:cantSplit w:val="true"/>
        </w:trPr>
        <w:tc>
          <w:tcPr>
            <w:tcW w:w="8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widowControl/>
              <w:spacing w:before="60" w:after="60"/>
              <w:rPr>
                <w:rFonts w:ascii="Times New Roman" w:hAnsi="Times New Roman"/>
                <w:sz w:val="22"/>
                <w:highlight w:val="yellow"/>
              </w:rPr>
            </w:pPr>
            <w:permStart w:id="1388209107" w:edGrp="everyone1"/>
            <w:permStart w:id="1843272991" w:edGrp="everyone"/>
            <w:r>
              <w:rPr>
                <w:rFonts w:ascii="Times New Roman" w:hAnsi="Times New Roman"/>
                <w:sz w:val="22"/>
              </w:rPr>
              <w:t>Form B: Requested Goods &amp; Services Pricing Form</w:t>
            </w:r>
            <w:permEnd w:id="1388209107"/>
            <w:permEnd w:id="1843272991"/>
          </w:p>
        </w:tc>
        <w:tc>
          <w:tcPr>
            <w:tcW w:w="2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sdt>
            <w:sdtPr>
              <w14:checkbox>
                <w14:checked w:val=""/>
                <w14:checkedState w:val=""/>
                <w14:uncheckedState w:val=""/>
              </w14:checkbox>
              <w:id w:val="1546574510"/>
            </w:sdtPr>
            <w:sdtContent>
              <w:p>
                <w:pPr>
                  <w:pStyle w:val="TableText"/>
                  <w:spacing w:before="60" w:after="60"/>
                  <w:jc w:val="center"/>
                  <w:rPr>
                    <w:rFonts w:ascii="Times New Roman" w:hAnsi="Times New Roman"/>
                    <w:sz w:val="28"/>
                  </w:rPr>
                </w:pPr>
                <w:r>
                  <w:rPr>
                    <w:rFonts w:eastAsia="MS Gothic" w:ascii="MS Gothic" w:hAnsi="MS Gothic"/>
                    <w:sz w:val="28"/>
                  </w:rPr>
                  <w:t>☐</w:t>
                </w:r>
              </w:p>
            </w:sdtContent>
          </w:sdt>
        </w:tc>
      </w:tr>
      <w:tr>
        <w:trPr>
          <w:cantSplit w:val="true"/>
        </w:trPr>
        <w:tc>
          <w:tcPr>
            <w:tcW w:w="8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widowControl/>
              <w:spacing w:before="60" w:after="60"/>
              <w:rPr>
                <w:rFonts w:ascii="Times New Roman" w:hAnsi="Times New Roman"/>
                <w:sz w:val="22"/>
              </w:rPr>
            </w:pPr>
            <w:permStart w:id="1843272991" w:edGrp="everyone1"/>
            <w:permStart w:id="964309846" w:edGrp="everyone"/>
            <w:r>
              <w:rPr>
                <w:rFonts w:ascii="Times New Roman" w:hAnsi="Times New Roman"/>
                <w:sz w:val="22"/>
              </w:rPr>
              <w:t>Form C: Alternate Goods &amp; Services Pricing Form (if applicable)</w:t>
            </w:r>
            <w:permEnd w:id="1843272991"/>
            <w:permEnd w:id="964309846"/>
          </w:p>
        </w:tc>
        <w:tc>
          <w:tcPr>
            <w:tcW w:w="2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sdt>
            <w:sdtPr>
              <w14:checkbox>
                <w14:checked w:val=""/>
                <w14:checkedState w:val=""/>
                <w14:uncheckedState w:val=""/>
              </w14:checkbox>
              <w:id w:val="974781112"/>
            </w:sdtPr>
            <w:sdtContent>
              <w:p>
                <w:pPr>
                  <w:pStyle w:val="TableText"/>
                  <w:spacing w:before="60" w:after="60"/>
                  <w:jc w:val="center"/>
                  <w:rPr>
                    <w:rFonts w:ascii="Times New Roman" w:hAnsi="Times New Roman"/>
                    <w:sz w:val="28"/>
                  </w:rPr>
                </w:pPr>
                <w:r>
                  <w:rPr>
                    <w:rFonts w:eastAsia="MS Gothic" w:ascii="MS Gothic" w:hAnsi="MS Gothic"/>
                    <w:sz w:val="28"/>
                  </w:rPr>
                  <w:t>☐</w:t>
                </w:r>
              </w:p>
            </w:sdtContent>
          </w:sdt>
        </w:tc>
      </w:tr>
      <w:tr>
        <w:trPr>
          <w:cantSplit w:val="true"/>
        </w:trPr>
        <w:tc>
          <w:tcPr>
            <w:tcW w:w="8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widowControl/>
              <w:spacing w:before="60" w:after="60"/>
              <w:rPr>
                <w:rFonts w:ascii="Times New Roman" w:hAnsi="Times New Roman"/>
                <w:sz w:val="22"/>
              </w:rPr>
            </w:pPr>
            <w:permStart w:id="964309846" w:edGrp="everyone1"/>
            <w:permStart w:id="1484414090" w:edGrp="everyone"/>
            <w:r>
              <w:rPr>
                <w:rFonts w:ascii="Times New Roman" w:hAnsi="Times New Roman"/>
                <w:sz w:val="22"/>
              </w:rPr>
              <w:t>Signed Section 7.1 Massachusetts Bay Transportation Authority Standard Terms and Conditions</w:t>
            </w:r>
            <w:permEnd w:id="964309846"/>
            <w:permEnd w:id="1484414090"/>
          </w:p>
          <w:p>
            <w:pPr>
              <w:pStyle w:val="TableText"/>
              <w:rPr>
                <w:rFonts w:ascii="Times New Roman" w:hAnsi="Times New Roman"/>
                <w:sz w:val="22"/>
              </w:rPr>
            </w:pPr>
            <w:r>
              <w:rPr>
                <w:rFonts w:ascii="Times New Roman" w:hAnsi="Times New Roman"/>
                <w:sz w:val="22"/>
              </w:rPr>
            </w:r>
          </w:p>
          <w:p>
            <w:pPr>
              <w:pStyle w:val="TableText"/>
              <w:widowControl/>
              <w:spacing w:before="60" w:after="60"/>
              <w:rPr>
                <w:rFonts w:ascii="Times New Roman" w:hAnsi="Times New Roman"/>
                <w:sz w:val="22"/>
              </w:rPr>
            </w:pPr>
            <w:r>
              <w:rPr>
                <w:rFonts w:ascii="Times New Roman" w:hAnsi="Times New Roman"/>
                <w:sz w:val="22"/>
              </w:rPr>
              <w:t>Note: Section 7 Massachusetts Bay Transportation Authority Standard Contract is NOT to be submitted; it is not completed until award</w:t>
            </w:r>
          </w:p>
        </w:tc>
        <w:tc>
          <w:tcPr>
            <w:tcW w:w="2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sdt>
            <w:sdtPr>
              <w14:checkbox>
                <w14:checked w:val=""/>
                <w14:checkedState w:val=""/>
                <w14:uncheckedState w:val=""/>
              </w14:checkbox>
              <w:id w:val="518341105"/>
            </w:sdtPr>
            <w:sdtContent>
              <w:p>
                <w:pPr>
                  <w:pStyle w:val="TableText"/>
                  <w:spacing w:before="60" w:after="60"/>
                  <w:jc w:val="center"/>
                  <w:rPr>
                    <w:rFonts w:ascii="Times New Roman" w:hAnsi="Times New Roman"/>
                    <w:sz w:val="28"/>
                  </w:rPr>
                </w:pPr>
                <w:r>
                  <w:rPr>
                    <w:rFonts w:eastAsia="MS Gothic" w:ascii="MS Gothic" w:hAnsi="MS Gothic"/>
                    <w:sz w:val="28"/>
                  </w:rPr>
                  <w:t>☐</w:t>
                </w:r>
              </w:p>
            </w:sdtContent>
          </w:sdt>
        </w:tc>
      </w:tr>
      <w:tr>
        <w:trPr>
          <w:cantSplit w:val="true"/>
        </w:trPr>
        <w:tc>
          <w:tcPr>
            <w:tcW w:w="8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widowControl/>
              <w:spacing w:before="60" w:after="60"/>
              <w:rPr>
                <w:rFonts w:ascii="Times New Roman" w:hAnsi="Times New Roman"/>
                <w:sz w:val="22"/>
              </w:rPr>
            </w:pPr>
            <w:permStart w:id="1484414090" w:edGrp="everyone1"/>
            <w:r>
              <w:rPr>
                <w:rFonts w:ascii="Times New Roman" w:hAnsi="Times New Roman"/>
                <w:sz w:val="22"/>
              </w:rPr>
              <w:t>Proof of Insurance</w:t>
            </w:r>
            <w:permEnd w:id="1484414090"/>
          </w:p>
        </w:tc>
        <w:tc>
          <w:tcPr>
            <w:tcW w:w="2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sdt>
            <w:sdtPr>
              <w14:checkbox>
                <w14:checked w:val=""/>
                <w14:checkedState w:val=""/>
                <w14:uncheckedState w:val=""/>
              </w14:checkbox>
              <w:id w:val="1825060801"/>
            </w:sdtPr>
            <w:sdtContent>
              <w:p>
                <w:pPr>
                  <w:pStyle w:val="TableText"/>
                  <w:spacing w:before="60" w:after="60"/>
                  <w:jc w:val="center"/>
                  <w:rPr>
                    <w:rFonts w:ascii="Times New Roman" w:hAnsi="Times New Roman"/>
                    <w:sz w:val="28"/>
                  </w:rPr>
                </w:pPr>
                <w:permStart w:id="1011573150" w:edGrp="everyone"/>
                <w:r>
                  <w:rPr>
                    <w:rFonts w:eastAsia="MS Gothic" w:ascii="MS Gothic" w:hAnsi="MS Gothic"/>
                    <w:sz w:val="28"/>
                  </w:rPr>
                  <w:t>☐</w:t>
                </w:r>
                <w:permEnd w:id="1011573150"/>
              </w:p>
            </w:sdtContent>
          </w:sdt>
        </w:tc>
      </w:tr>
    </w:tbl>
    <w:p>
      <w:pPr>
        <w:pStyle w:val="TextBody"/>
        <w:spacing w:before="0" w:after="0"/>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t>We confirm that our Bid is in exact accordance with the solicitation with no exceptions to, or comments upon, the solicitation documents. We confirm that the submission of our Bid with the signature below makes all certifications as outlined in the solicitation documents. This Bid shall constitute a binding offer open for acceptance by the MBTA.</w:t>
      </w:r>
    </w:p>
    <w:p>
      <w:pPr>
        <w:pStyle w:val="Normal"/>
        <w:jc w:val="both"/>
        <w:rPr>
          <w:lang w:val="en-GB"/>
        </w:rPr>
      </w:pPr>
      <w:r>
        <w:rPr>
          <w:lang w:val="en-GB"/>
        </w:rPr>
      </w:r>
    </w:p>
    <w:p>
      <w:pPr>
        <w:pStyle w:val="Normal"/>
        <w:jc w:val="both"/>
        <w:rPr>
          <w:lang w:val="en-GB"/>
        </w:rPr>
      </w:pPr>
      <w:r>
        <w:rPr>
          <w:lang w:val="en-GB"/>
        </w:rPr>
        <w:t>We confirm that this Bid</w:t>
      </w:r>
      <w:r>
        <w:rPr/>
        <w:t xml:space="preserve"> </w:t>
      </w:r>
      <w:r>
        <w:rPr>
          <w:lang w:val="en-GB"/>
        </w:rPr>
        <w:t xml:space="preserve">has been prepared and is compliant with the solicitation instructions and agree to conduct ourselves in accordance with the solicitation. We confirm receipt of all addenda related to this solicitation. We confirm the </w:t>
      </w:r>
      <w:permStart w:id="1978683329" w:edGrp="everyone"/>
      <w:r>
        <w:rPr>
          <w:lang w:val="en-GB"/>
        </w:rPr>
        <w:t>120 days Acceptance Period of this Proposal.</w:t>
      </w:r>
      <w:permEnd w:id="1978683329"/>
    </w:p>
    <w:p>
      <w:pPr>
        <w:pStyle w:val="TextBody"/>
        <w:spacing w:before="0" w:after="0"/>
        <w:jc w:val="both"/>
        <w:rPr>
          <w:lang w:val="en-GB"/>
        </w:rPr>
      </w:pPr>
      <w:r>
        <w:rPr>
          <w:lang w:val="en-GB"/>
        </w:rPr>
      </w:r>
    </w:p>
    <w:p>
      <w:pPr>
        <w:pStyle w:val="Normal"/>
        <w:jc w:val="both"/>
        <w:rPr>
          <w:lang w:val="en-GB"/>
        </w:rPr>
      </w:pPr>
      <w:r>
        <w:rPr>
          <w:lang w:val="en-GB"/>
        </w:rPr>
        <w:t xml:space="preserve">The undersigned are authorized to sign on behalf of and to bind </w:t>
      </w:r>
      <w:permStart w:id="1349665344" w:edGrp="everyone"/>
      <w:r>
        <w:rPr>
          <w:lang w:val="en-GB"/>
        </w:rPr>
        <w:t>__________________________ (include Bidder’s company name) to the provisions of this Bid.</w:t>
      </w:r>
      <w:permEnd w:id="1349665344"/>
    </w:p>
    <w:p>
      <w:pPr>
        <w:pStyle w:val="Normal"/>
        <w:jc w:val="both"/>
        <w:rPr>
          <w:lang w:val="en-GB"/>
        </w:rPr>
      </w:pPr>
      <w:r>
        <w:rPr>
          <w:lang w:val="en-GB"/>
        </w:rPr>
      </w:r>
    </w:p>
    <w:tbl>
      <w:tblPr>
        <w:tblW w:w="10440" w:type="dxa"/>
        <w:jc w:val="center"/>
        <w:tblInd w:w="0" w:type="dxa"/>
        <w:tblBorders/>
        <w:tblCellMar>
          <w:top w:w="0" w:type="dxa"/>
          <w:left w:w="115" w:type="dxa"/>
          <w:bottom w:w="0" w:type="dxa"/>
          <w:right w:w="115" w:type="dxa"/>
        </w:tblCellMar>
        <w:tblLook w:noVBand="0" w:val="01e0" w:noHBand="0" w:lastColumn="1" w:firstColumn="1" w:lastRow="1" w:firstRow="1"/>
      </w:tblPr>
      <w:tblGrid>
        <w:gridCol w:w="4554"/>
        <w:gridCol w:w="5885"/>
      </w:tblGrid>
      <w:tr>
        <w:trPr/>
        <w:tc>
          <w:tcPr>
            <w:tcW w:w="4554" w:type="dxa"/>
            <w:tcBorders/>
            <w:shd w:fill="auto" w:val="clear"/>
            <w:vAlign w:val="bottom"/>
          </w:tcPr>
          <w:p>
            <w:pPr>
              <w:pStyle w:val="TableText"/>
              <w:spacing w:before="60" w:after="120"/>
              <w:jc w:val="right"/>
              <w:rPr>
                <w:rFonts w:ascii="Times New Roman" w:hAnsi="Times New Roman"/>
                <w:sz w:val="22"/>
              </w:rPr>
            </w:pPr>
            <w:permStart w:id="1358787973" w:edGrp="everyone"/>
            <w:r>
              <w:rPr>
                <w:rFonts w:ascii="Times New Roman" w:hAnsi="Times New Roman"/>
                <w:sz w:val="22"/>
              </w:rPr>
              <w:t>Bidder (company name):</w:t>
            </w:r>
            <w:permEnd w:id="1358787973"/>
          </w:p>
        </w:tc>
        <w:tc>
          <w:tcPr>
            <w:tcW w:w="5885" w:type="dxa"/>
            <w:tcBorders>
              <w:bottom w:val="single" w:sz="4" w:space="0" w:color="000000"/>
              <w:insideH w:val="single" w:sz="4" w:space="0" w:color="000000"/>
            </w:tcBorders>
            <w:shd w:fill="auto" w:val="clear"/>
          </w:tcPr>
          <w:p>
            <w:pPr>
              <w:pStyle w:val="TableText"/>
              <w:spacing w:before="60" w:after="120"/>
              <w:jc w:val="center"/>
              <w:rPr>
                <w:rFonts w:ascii="Times New Roman" w:hAnsi="Times New Roman"/>
                <w:sz w:val="22"/>
              </w:rPr>
            </w:pPr>
            <w:r>
              <w:rPr>
                <w:rFonts w:ascii="Times New Roman" w:hAnsi="Times New Roman"/>
                <w:sz w:val="22"/>
              </w:rPr>
            </w:r>
          </w:p>
        </w:tc>
      </w:tr>
      <w:tr>
        <w:trPr/>
        <w:tc>
          <w:tcPr>
            <w:tcW w:w="4554" w:type="dxa"/>
            <w:tcBorders/>
            <w:shd w:fill="auto" w:val="clear"/>
            <w:vAlign w:val="bottom"/>
          </w:tcPr>
          <w:p>
            <w:pPr>
              <w:pStyle w:val="TableText"/>
              <w:spacing w:before="60" w:after="120"/>
              <w:jc w:val="right"/>
              <w:rPr>
                <w:rFonts w:ascii="Times New Roman" w:hAnsi="Times New Roman"/>
                <w:sz w:val="22"/>
              </w:rPr>
            </w:pPr>
            <w:permStart w:id="1358787973" w:edGrp="everyone1"/>
            <w:permStart w:id="143471939" w:edGrp="everyone"/>
            <w:r>
              <w:rPr>
                <w:rFonts w:ascii="Times New Roman" w:hAnsi="Times New Roman"/>
                <w:sz w:val="22"/>
              </w:rPr>
              <w:t>Authorized Representative Name:</w:t>
            </w:r>
            <w:permEnd w:id="1358787973"/>
            <w:permEnd w:id="143471939"/>
          </w:p>
        </w:tc>
        <w:tc>
          <w:tcPr>
            <w:tcW w:w="5885" w:type="dxa"/>
            <w:tcBorders>
              <w:top w:val="single" w:sz="4" w:space="0" w:color="000000"/>
              <w:bottom w:val="single" w:sz="4" w:space="0" w:color="000000"/>
              <w:insideH w:val="single" w:sz="4" w:space="0" w:color="000000"/>
            </w:tcBorders>
            <w:shd w:fill="auto" w:val="clear"/>
          </w:tcPr>
          <w:p>
            <w:pPr>
              <w:pStyle w:val="TableText"/>
              <w:spacing w:before="60" w:after="120"/>
              <w:jc w:val="center"/>
              <w:rPr>
                <w:rFonts w:ascii="Times New Roman" w:hAnsi="Times New Roman"/>
                <w:sz w:val="22"/>
              </w:rPr>
            </w:pPr>
            <w:r>
              <w:rPr>
                <w:rFonts w:ascii="Times New Roman" w:hAnsi="Times New Roman"/>
                <w:sz w:val="22"/>
              </w:rPr>
            </w:r>
          </w:p>
        </w:tc>
      </w:tr>
      <w:tr>
        <w:trPr/>
        <w:tc>
          <w:tcPr>
            <w:tcW w:w="4554" w:type="dxa"/>
            <w:tcBorders/>
            <w:shd w:fill="auto" w:val="clear"/>
            <w:vAlign w:val="bottom"/>
          </w:tcPr>
          <w:p>
            <w:pPr>
              <w:pStyle w:val="TableText"/>
              <w:spacing w:before="60" w:after="120"/>
              <w:jc w:val="right"/>
              <w:rPr/>
            </w:pPr>
            <w:permStart w:id="143471939" w:edGrp="1"/>
            <w:permStart w:id="538259602" w:edGrp="2"/>
            <w:permStart w:id="143471939" w:edGrp=""/>
            <w:permStart w:id="538259602" w:edGrp="everyone1"/>
            <w:permStart w:id="143471939" w:edGrp="everyone21"/>
            <w:permStart w:id="538259602" w:edGrp="1"/>
            <w:permStart w:id="143471939" w:edGrp="everyone2"/>
            <w:permStart w:id="538259602" w:edGrp=""/>
            <w:permStart w:id="143471939" w:edGrp="1"/>
            <w:permStart w:id="538259602" w:edGrp="2"/>
            <w:permStart w:id="143471939" w:edGrp=""/>
            <w:permStart w:id="538259602" w:edGrp="everyone1"/>
            <w:permStart w:id="143471939" w:edGrp="everyone21"/>
            <w:permStart w:id="538259602" w:edGrp="1"/>
            <w:permStart w:id="143471939" w:edGrp="everyone2"/>
            <w:permStart w:id="538259602" w:edGrp=""/>
            <w:r>
              <w:rPr/>
            </w:r>
            <w:permEnd w:id="143471939"/>
            <w:permEnd w:id="538259602"/>
            <w:permEnd w:id="143471939"/>
            <w:permEnd w:id="538259602"/>
            <w:permEnd w:id="143471939"/>
            <w:permEnd w:id="538259602"/>
            <w:permEnd w:id="143471939"/>
            <w:permEnd w:id="538259602"/>
            <w:permEnd w:id="143471939"/>
            <w:permEnd w:id="538259602"/>
            <w:permEnd w:id="143471939"/>
            <w:permEnd w:id="538259602"/>
            <w:permEnd w:id="143471939"/>
            <w:permEnd w:id="538259602"/>
            <w:permEnd w:id="143471939"/>
            <w:permEnd w:id="538259602"/>
          </w:p>
        </w:tc>
        <w:tc>
          <w:tcPr>
            <w:tcW w:w="5885" w:type="dxa"/>
            <w:tcBorders>
              <w:top w:val="single" w:sz="4" w:space="0" w:color="000000"/>
            </w:tcBorders>
            <w:shd w:fill="auto" w:val="clear"/>
          </w:tcPr>
          <w:p>
            <w:pPr>
              <w:pStyle w:val="TableText2"/>
              <w:spacing w:before="60" w:after="120"/>
              <w:jc w:val="center"/>
              <w:rPr>
                <w:rFonts w:ascii="Times New Roman" w:hAnsi="Times New Roman"/>
                <w:sz w:val="22"/>
                <w:szCs w:val="24"/>
              </w:rPr>
            </w:pPr>
            <w:r>
              <w:rPr>
                <w:rFonts w:ascii="Times New Roman" w:hAnsi="Times New Roman"/>
                <w:sz w:val="18"/>
                <w:szCs w:val="24"/>
              </w:rPr>
              <w:t xml:space="preserve"> </w:t>
            </w:r>
            <w:r>
              <w:rPr>
                <w:rFonts w:ascii="Times New Roman" w:hAnsi="Times New Roman"/>
                <w:sz w:val="18"/>
                <w:szCs w:val="24"/>
              </w:rPr>
              <w:t>(BLOCK LETTERS)</w:t>
            </w:r>
          </w:p>
        </w:tc>
      </w:tr>
      <w:tr>
        <w:trPr/>
        <w:tc>
          <w:tcPr>
            <w:tcW w:w="4554" w:type="dxa"/>
            <w:tcBorders/>
            <w:shd w:fill="auto" w:val="clear"/>
            <w:vAlign w:val="bottom"/>
          </w:tcPr>
          <w:p>
            <w:pPr>
              <w:pStyle w:val="TableText"/>
              <w:spacing w:before="60" w:after="120"/>
              <w:jc w:val="right"/>
              <w:rPr>
                <w:rFonts w:ascii="Times New Roman" w:hAnsi="Times New Roman"/>
                <w:sz w:val="22"/>
              </w:rPr>
            </w:pPr>
            <w:permStart w:id="538259602" w:edGrp="everyone11"/>
            <w:permStart w:id="692128385" w:edGrp="everyone"/>
            <w:r>
              <w:rPr>
                <w:rFonts w:ascii="Times New Roman" w:hAnsi="Times New Roman"/>
                <w:sz w:val="22"/>
              </w:rPr>
              <w:t>Authorized Representative’s Signature:</w:t>
            </w:r>
            <w:permEnd w:id="538259602"/>
            <w:permEnd w:id="692128385"/>
          </w:p>
        </w:tc>
        <w:tc>
          <w:tcPr>
            <w:tcW w:w="5885" w:type="dxa"/>
            <w:tcBorders>
              <w:top w:val="single" w:sz="4" w:space="0" w:color="000000"/>
              <w:bottom w:val="single" w:sz="4" w:space="0" w:color="000000"/>
              <w:insideH w:val="single" w:sz="4" w:space="0" w:color="000000"/>
            </w:tcBorders>
            <w:shd w:fill="auto" w:val="clear"/>
          </w:tcPr>
          <w:p>
            <w:pPr>
              <w:pStyle w:val="TableText"/>
              <w:spacing w:before="60" w:after="120"/>
              <w:jc w:val="center"/>
              <w:rPr>
                <w:rFonts w:ascii="Times New Roman" w:hAnsi="Times New Roman"/>
                <w:sz w:val="22"/>
              </w:rPr>
            </w:pPr>
            <w:r>
              <w:rPr>
                <w:rFonts w:ascii="Times New Roman" w:hAnsi="Times New Roman"/>
                <w:sz w:val="22"/>
              </w:rPr>
            </w:r>
          </w:p>
        </w:tc>
      </w:tr>
      <w:tr>
        <w:trPr/>
        <w:tc>
          <w:tcPr>
            <w:tcW w:w="4554" w:type="dxa"/>
            <w:tcBorders/>
            <w:shd w:fill="auto" w:val="clear"/>
            <w:vAlign w:val="bottom"/>
          </w:tcPr>
          <w:p>
            <w:pPr>
              <w:pStyle w:val="TableText"/>
              <w:spacing w:before="60" w:after="120"/>
              <w:jc w:val="right"/>
              <w:rPr>
                <w:rFonts w:ascii="Times New Roman" w:hAnsi="Times New Roman"/>
                <w:sz w:val="22"/>
              </w:rPr>
            </w:pPr>
            <w:permStart w:id="692128385" w:edGrp="everyone1"/>
            <w:permStart w:id="1082346075" w:edGrp="everyone"/>
            <w:r>
              <w:rPr>
                <w:rFonts w:ascii="Times New Roman" w:hAnsi="Times New Roman"/>
                <w:sz w:val="22"/>
              </w:rPr>
              <w:t>Title:</w:t>
            </w:r>
            <w:permEnd w:id="692128385"/>
            <w:permEnd w:id="1082346075"/>
          </w:p>
        </w:tc>
        <w:tc>
          <w:tcPr>
            <w:tcW w:w="5885" w:type="dxa"/>
            <w:tcBorders>
              <w:top w:val="single" w:sz="4" w:space="0" w:color="000000"/>
              <w:bottom w:val="single" w:sz="4" w:space="0" w:color="000000"/>
              <w:insideH w:val="single" w:sz="4" w:space="0" w:color="000000"/>
            </w:tcBorders>
            <w:shd w:fill="auto" w:val="clear"/>
          </w:tcPr>
          <w:p>
            <w:pPr>
              <w:pStyle w:val="TableText"/>
              <w:spacing w:before="60" w:after="120"/>
              <w:jc w:val="center"/>
              <w:rPr>
                <w:rFonts w:ascii="Times New Roman" w:hAnsi="Times New Roman"/>
                <w:sz w:val="22"/>
              </w:rPr>
            </w:pPr>
            <w:r>
              <w:rPr>
                <w:rFonts w:ascii="Times New Roman" w:hAnsi="Times New Roman"/>
                <w:sz w:val="22"/>
              </w:rPr>
            </w:r>
          </w:p>
        </w:tc>
      </w:tr>
      <w:tr>
        <w:trPr/>
        <w:tc>
          <w:tcPr>
            <w:tcW w:w="4554" w:type="dxa"/>
            <w:tcBorders/>
            <w:shd w:fill="auto" w:val="clear"/>
            <w:vAlign w:val="bottom"/>
          </w:tcPr>
          <w:p>
            <w:pPr>
              <w:pStyle w:val="TableText"/>
              <w:spacing w:before="60" w:after="120"/>
              <w:jc w:val="right"/>
              <w:rPr>
                <w:rFonts w:ascii="Times New Roman" w:hAnsi="Times New Roman"/>
                <w:sz w:val="22"/>
              </w:rPr>
            </w:pPr>
            <w:permStart w:id="1082346075" w:edGrp="everyone1"/>
            <w:r>
              <w:rPr>
                <w:rFonts w:ascii="Times New Roman" w:hAnsi="Times New Roman"/>
                <w:sz w:val="22"/>
              </w:rPr>
              <w:t>Date:</w:t>
            </w:r>
            <w:permEnd w:id="1082346075"/>
          </w:p>
        </w:tc>
        <w:tc>
          <w:tcPr>
            <w:tcW w:w="5885" w:type="dxa"/>
            <w:tcBorders>
              <w:top w:val="single" w:sz="4" w:space="0" w:color="000000"/>
              <w:bottom w:val="single" w:sz="4" w:space="0" w:color="000000"/>
              <w:insideH w:val="single" w:sz="4" w:space="0" w:color="000000"/>
            </w:tcBorders>
            <w:shd w:fill="auto" w:val="clear"/>
          </w:tcPr>
          <w:p>
            <w:pPr>
              <w:pStyle w:val="TableText"/>
              <w:spacing w:before="60" w:after="120"/>
              <w:jc w:val="center"/>
              <w:rPr/>
            </w:pPr>
            <w:permStart w:id="2131699867" w:edGrp=""/>
            <w:permStart w:id="2131699867" w:edGrp="everyone"/>
            <w:permStart w:id="2131699867" w:edGrp="everyone11"/>
            <w:permStart w:id="2131699867" w:edGrp="everyone1"/>
            <w:permStart w:id="2131699867" w:edGrp=""/>
            <w:permStart w:id="2131699867" w:edGrp="everyone"/>
            <w:permStart w:id="2131699867" w:edGrp="everyone11"/>
            <w:permStart w:id="2131699867" w:edGrp="everyone1"/>
            <w:r>
              <w:rPr/>
            </w:r>
            <w:permEnd w:id="2131699867"/>
            <w:permEnd w:id="2131699867"/>
            <w:permEnd w:id="2131699867"/>
            <w:permEnd w:id="2131699867"/>
            <w:permEnd w:id="2131699867"/>
            <w:permEnd w:id="2131699867"/>
            <w:permEnd w:id="2131699867"/>
            <w:permEnd w:id="2131699867"/>
          </w:p>
        </w:tc>
      </w:tr>
    </w:tbl>
    <w:p>
      <w:pPr>
        <w:sectPr>
          <w:headerReference w:type="default" r:id="rId8"/>
          <w:footerReference w:type="default" r:id="rId9"/>
          <w:type w:val="nextPage"/>
          <w:pgSz w:w="12240" w:h="15840"/>
          <w:pgMar w:left="720" w:right="720" w:header="432" w:top="720" w:footer="432" w:bottom="720" w:gutter="0"/>
          <w:pgNumType w:fmt="decimal"/>
          <w:formProt w:val="false"/>
          <w:textDirection w:val="lrTb"/>
          <w:docGrid w:type="default" w:linePitch="299" w:charSpace="0"/>
        </w:sectPr>
      </w:pPr>
    </w:p>
    <w:p>
      <w:pPr>
        <w:pStyle w:val="Heading1"/>
        <w:numPr>
          <w:ilvl w:val="0"/>
          <w:numId w:val="0"/>
        </w:numPr>
        <w:rPr>
          <w:sz w:val="26"/>
        </w:rPr>
      </w:pPr>
      <w:bookmarkStart w:id="158" w:name="_Toc519700967"/>
      <w:r>
        <w:rPr>
          <w:sz w:val="26"/>
        </w:rPr>
        <w:t>Form A: Pre-Award Bidder Evaluation Data Form</w:t>
      </w:r>
      <w:bookmarkEnd w:id="158"/>
      <w:r>
        <w:rPr>
          <w:sz w:val="26"/>
        </w:rPr>
        <w:t xml:space="preserve"> </w:t>
      </w:r>
    </w:p>
    <w:tbl>
      <w:tblPr>
        <w:tblStyle w:val="TableGrid"/>
        <w:tblW w:w="5000" w:type="pct"/>
        <w:jc w:val="left"/>
        <w:tblInd w:w="0" w:type="dxa"/>
        <w:tblCellMar>
          <w:top w:w="115" w:type="dxa"/>
          <w:left w:w="115" w:type="dxa"/>
          <w:bottom w:w="115" w:type="dxa"/>
          <w:right w:w="115" w:type="dxa"/>
        </w:tblCellMar>
        <w:tblLook w:noVBand="1" w:val="04a0" w:noHBand="0" w:lastColumn="0" w:firstColumn="1" w:lastRow="0" w:firstRow="1"/>
      </w:tblPr>
      <w:tblGrid>
        <w:gridCol w:w="3506"/>
        <w:gridCol w:w="2524"/>
        <w:gridCol w:w="2162"/>
        <w:gridCol w:w="1059"/>
        <w:gridCol w:w="1548"/>
      </w:tblGrid>
      <w:tr>
        <w:trPr/>
        <w:tc>
          <w:tcPr>
            <w:tcW w:w="10799" w:type="dxa"/>
            <w:gridSpan w:val="5"/>
            <w:tcBorders/>
            <w:shd w:color="auto" w:fill="D9D9D9" w:themeFill="background1" w:themeFillShade="d9" w:val="clear"/>
            <w:vAlign w:val="center"/>
          </w:tcPr>
          <w:p>
            <w:pPr>
              <w:pStyle w:val="Normal"/>
              <w:widowControl w:val="false"/>
              <w:rPr>
                <w:b/>
                <w:b/>
              </w:rPr>
            </w:pPr>
            <w:r>
              <w:rPr>
                <w:b/>
              </w:rPr>
              <w:t xml:space="preserve">Pre-Award Bidder Evaluation Data </w:t>
            </w:r>
          </w:p>
        </w:tc>
      </w:tr>
      <w:tr>
        <w:trPr/>
        <w:tc>
          <w:tcPr>
            <w:tcW w:w="3506" w:type="dxa"/>
            <w:tcBorders/>
            <w:shd w:color="auto" w:fill="D9D9D9" w:themeFill="background1" w:themeFillShade="d9" w:val="clear"/>
            <w:vAlign w:val="center"/>
          </w:tcPr>
          <w:p>
            <w:pPr>
              <w:pStyle w:val="Normal"/>
              <w:widowControl w:val="false"/>
              <w:rPr>
                <w:b/>
                <w:b/>
              </w:rPr>
            </w:pPr>
            <w:permStart w:id="923101909" w:edGrp="everyone"/>
            <w:r>
              <w:rPr>
                <w:b/>
              </w:rPr>
              <w:t>Name of Firm:</w:t>
            </w:r>
            <w:permEnd w:id="923101909"/>
          </w:p>
        </w:tc>
        <w:tc>
          <w:tcPr>
            <w:tcW w:w="7293" w:type="dxa"/>
            <w:gridSpan w:val="4"/>
            <w:tcBorders/>
            <w:shd w:fill="auto" w:val="clear"/>
            <w:vAlign w:val="center"/>
          </w:tcPr>
          <w:p>
            <w:pPr>
              <w:pStyle w:val="Normal"/>
              <w:widowControl w:val="false"/>
              <w:rPr/>
            </w:pPr>
            <w:r>
              <w:rPr/>
            </w:r>
          </w:p>
        </w:tc>
      </w:tr>
      <w:tr>
        <w:trPr/>
        <w:tc>
          <w:tcPr>
            <w:tcW w:w="3506" w:type="dxa"/>
            <w:tcBorders/>
            <w:shd w:color="auto" w:fill="D9D9D9" w:themeFill="background1" w:themeFillShade="d9" w:val="clear"/>
            <w:vAlign w:val="center"/>
          </w:tcPr>
          <w:p>
            <w:pPr>
              <w:pStyle w:val="Normal"/>
              <w:widowControl w:val="false"/>
              <w:rPr>
                <w:b/>
                <w:b/>
              </w:rPr>
            </w:pPr>
            <w:permStart w:id="923101909" w:edGrp="everyone1"/>
            <w:permStart w:id="105867204" w:edGrp="everyone"/>
            <w:r>
              <w:rPr>
                <w:b/>
              </w:rPr>
              <w:t>Federal Identification Number:</w:t>
            </w:r>
            <w:permEnd w:id="923101909"/>
            <w:permEnd w:id="105867204"/>
          </w:p>
        </w:tc>
        <w:tc>
          <w:tcPr>
            <w:tcW w:w="7293" w:type="dxa"/>
            <w:gridSpan w:val="4"/>
            <w:tcBorders/>
            <w:shd w:fill="auto" w:val="clear"/>
            <w:vAlign w:val="center"/>
          </w:tcPr>
          <w:p>
            <w:pPr>
              <w:pStyle w:val="Normal"/>
              <w:widowControl w:val="false"/>
              <w:rPr/>
            </w:pPr>
            <w:r>
              <w:rPr/>
            </w:r>
          </w:p>
        </w:tc>
      </w:tr>
      <w:tr>
        <w:trPr>
          <w:trHeight w:val="847" w:hRule="atLeast"/>
        </w:trPr>
        <w:tc>
          <w:tcPr>
            <w:tcW w:w="3506" w:type="dxa"/>
            <w:tcBorders/>
            <w:shd w:color="auto" w:fill="D9D9D9" w:themeFill="background1" w:themeFillShade="d9" w:val="clear"/>
            <w:vAlign w:val="center"/>
          </w:tcPr>
          <w:p>
            <w:pPr>
              <w:pStyle w:val="Normal"/>
              <w:widowControl w:val="false"/>
              <w:rPr>
                <w:b/>
                <w:b/>
              </w:rPr>
            </w:pPr>
            <w:permStart w:id="105867204" w:edGrp="everyone1"/>
            <w:permStart w:id="655434794" w:edGrp="everyone"/>
            <w:r>
              <w:rPr>
                <w:b/>
              </w:rPr>
              <w:t>Legal Address:</w:t>
            </w:r>
            <w:permEnd w:id="105867204"/>
            <w:permEnd w:id="655434794"/>
          </w:p>
        </w:tc>
        <w:tc>
          <w:tcPr>
            <w:tcW w:w="7293" w:type="dxa"/>
            <w:gridSpan w:val="4"/>
            <w:tcBorders/>
            <w:shd w:fill="auto" w:val="clear"/>
            <w:vAlign w:val="center"/>
          </w:tcPr>
          <w:p>
            <w:pPr>
              <w:pStyle w:val="Normal"/>
              <w:widowControl w:val="false"/>
              <w:rPr/>
            </w:pPr>
            <w:r>
              <w:rPr/>
            </w:r>
          </w:p>
        </w:tc>
      </w:tr>
      <w:tr>
        <w:trPr/>
        <w:tc>
          <w:tcPr>
            <w:tcW w:w="3506" w:type="dxa"/>
            <w:tcBorders/>
            <w:shd w:color="auto" w:fill="D9D9D9" w:themeFill="background1" w:themeFillShade="d9" w:val="clear"/>
            <w:vAlign w:val="center"/>
          </w:tcPr>
          <w:p>
            <w:pPr>
              <w:pStyle w:val="Normal"/>
              <w:widowControl w:val="false"/>
              <w:rPr>
                <w:b/>
                <w:b/>
              </w:rPr>
            </w:pPr>
            <w:permStart w:id="655434794" w:edGrp="everyone1"/>
            <w:permStart w:id="1289905260" w:edGrp="everyone"/>
            <w:r>
              <w:rPr>
                <w:b/>
              </w:rPr>
              <w:t>Contact Name:</w:t>
            </w:r>
            <w:permEnd w:id="655434794"/>
            <w:permEnd w:id="1289905260"/>
          </w:p>
        </w:tc>
        <w:tc>
          <w:tcPr>
            <w:tcW w:w="7293" w:type="dxa"/>
            <w:gridSpan w:val="4"/>
            <w:tcBorders/>
            <w:shd w:fill="auto" w:val="clear"/>
            <w:vAlign w:val="center"/>
          </w:tcPr>
          <w:p>
            <w:pPr>
              <w:pStyle w:val="Normal"/>
              <w:widowControl w:val="false"/>
              <w:rPr/>
            </w:pPr>
            <w:r>
              <w:rPr/>
            </w:r>
          </w:p>
        </w:tc>
      </w:tr>
      <w:tr>
        <w:trPr/>
        <w:tc>
          <w:tcPr>
            <w:tcW w:w="3506" w:type="dxa"/>
            <w:tcBorders/>
            <w:shd w:color="auto" w:fill="D9D9D9" w:themeFill="background1" w:themeFillShade="d9" w:val="clear"/>
            <w:vAlign w:val="center"/>
          </w:tcPr>
          <w:p>
            <w:pPr>
              <w:pStyle w:val="Normal"/>
              <w:widowControl w:val="false"/>
              <w:rPr>
                <w:b/>
                <w:b/>
              </w:rPr>
            </w:pPr>
            <w:permStart w:id="1289905260" w:edGrp="everyone1"/>
            <w:permStart w:id="1162622206" w:edGrp="everyone"/>
            <w:r>
              <w:rPr>
                <w:b/>
              </w:rPr>
              <w:t>Telephone Number:</w:t>
            </w:r>
            <w:permEnd w:id="1289905260"/>
            <w:permEnd w:id="1162622206"/>
          </w:p>
        </w:tc>
        <w:tc>
          <w:tcPr>
            <w:tcW w:w="7293" w:type="dxa"/>
            <w:gridSpan w:val="4"/>
            <w:tcBorders/>
            <w:shd w:fill="auto" w:val="clear"/>
            <w:vAlign w:val="center"/>
          </w:tcPr>
          <w:p>
            <w:pPr>
              <w:pStyle w:val="Normal"/>
              <w:widowControl w:val="false"/>
              <w:rPr/>
            </w:pPr>
            <w:r>
              <w:rPr/>
            </w:r>
          </w:p>
        </w:tc>
      </w:tr>
      <w:tr>
        <w:trPr/>
        <w:tc>
          <w:tcPr>
            <w:tcW w:w="3506" w:type="dxa"/>
            <w:tcBorders/>
            <w:shd w:color="auto" w:fill="D9D9D9" w:themeFill="background1" w:themeFillShade="d9" w:val="clear"/>
            <w:vAlign w:val="center"/>
          </w:tcPr>
          <w:p>
            <w:pPr>
              <w:pStyle w:val="Normal"/>
              <w:widowControl w:val="false"/>
              <w:rPr>
                <w:b/>
                <w:b/>
              </w:rPr>
            </w:pPr>
            <w:permStart w:id="1162622206" w:edGrp="everyone1"/>
            <w:r>
              <w:rPr>
                <w:b/>
              </w:rPr>
              <w:t>Email:</w:t>
            </w:r>
            <w:permEnd w:id="1162622206"/>
          </w:p>
        </w:tc>
        <w:tc>
          <w:tcPr>
            <w:tcW w:w="7293" w:type="dxa"/>
            <w:gridSpan w:val="4"/>
            <w:tcBorders/>
            <w:shd w:fill="auto" w:val="clear"/>
            <w:vAlign w:val="center"/>
          </w:tcPr>
          <w:p>
            <w:pPr>
              <w:pStyle w:val="Normal"/>
              <w:widowControl w:val="false"/>
              <w:rPr/>
            </w:pPr>
            <w:permStart w:id="737755985" w:edGrp=""/>
            <w:permStart w:id="737755985" w:edGrp="everyone"/>
            <w:permStart w:id="737755985" w:edGrp="everyone11"/>
            <w:permStart w:id="737755985" w:edGrp="everyone1"/>
            <w:permStart w:id="737755985" w:edGrp=""/>
            <w:permStart w:id="737755985" w:edGrp="everyone"/>
            <w:permStart w:id="737755985" w:edGrp="everyone11"/>
            <w:permStart w:id="737755985" w:edGrp="everyone1"/>
            <w:r>
              <w:rPr/>
            </w:r>
            <w:permEnd w:id="737755985"/>
            <w:permEnd w:id="737755985"/>
            <w:permEnd w:id="737755985"/>
            <w:permEnd w:id="737755985"/>
            <w:permEnd w:id="737755985"/>
            <w:permEnd w:id="737755985"/>
            <w:permEnd w:id="737755985"/>
            <w:permEnd w:id="737755985"/>
          </w:p>
        </w:tc>
      </w:tr>
      <w:tr>
        <w:trPr/>
        <w:tc>
          <w:tcPr>
            <w:tcW w:w="10799" w:type="dxa"/>
            <w:gridSpan w:val="5"/>
            <w:tcBorders/>
            <w:shd w:fill="auto" w:val="clear"/>
            <w:vAlign w:val="center"/>
          </w:tcPr>
          <w:p>
            <w:pPr>
              <w:pStyle w:val="Normal"/>
              <w:widowControl w:val="false"/>
              <w:spacing w:before="0" w:after="120"/>
              <w:rPr>
                <w:b/>
                <w:b/>
              </w:rPr>
            </w:pPr>
            <w:r>
              <w:rPr>
                <w:b/>
              </w:rPr>
              <w:t>Please select one:</w:t>
            </w:r>
          </w:p>
          <w:p>
            <w:pPr>
              <w:pStyle w:val="Normal"/>
              <w:widowControl w:val="false"/>
              <w:rPr/>
            </w:pPr>
            <w:sdt>
              <w:sdtPr>
                <w14:checkbox>
                  <w14:checked w:val=""/>
                  <w14:checkedState w:val=""/>
                  <w14:uncheckedState w:val=""/>
                </w14:checkbox>
              </w:sdtPr>
              <w:sdtContent>
                <w:permStart w:id="1852251947" w:edGrp="everyone"/>
                <w:r>
                  <w:rPr>
                    <w:rFonts w:eastAsia="MS Gothic" w:ascii="MS Gothic" w:hAnsi="MS Gothic"/>
                  </w:rPr>
                  <w:t>☐</w:t>
                </w:r>
              </w:sdtContent>
            </w:sdt>
            <w:r>
              <w:rPr/>
              <w:t xml:space="preserve"> </w:t>
            </w:r>
            <w:r>
              <w:rPr/>
              <w:t xml:space="preserve">Individual </w:t>
              <w:tab/>
              <w:t xml:space="preserve"> </w:t>
            </w:r>
            <w:sdt>
              <w:sdtPr>
                <w14:checkbox>
                  <w14:checked w:val=""/>
                  <w14:checkedState w:val=""/>
                  <w14:uncheckedState w:val=""/>
                </w14:checkbox>
              </w:sdtPr>
              <w:sdtContent>
                <w:r>
                  <w:rPr>
                    <w:rFonts w:eastAsia="MS Gothic" w:ascii="MS Gothic" w:hAnsi="MS Gothic"/>
                  </w:rPr>
                  <w:t>☐</w:t>
                </w:r>
              </w:sdtContent>
            </w:sdt>
            <w:r>
              <w:rPr/>
              <w:t xml:space="preserve"> </w:t>
            </w:r>
            <w:r>
              <w:rPr/>
              <w:t xml:space="preserve">Partnership </w:t>
            </w:r>
            <w:sdt>
              <w:sdtPr>
                <w14:checkbox>
                  <w14:checked w:val=""/>
                  <w14:checkedState w:val=""/>
                  <w14:uncheckedState w:val=""/>
                </w14:checkbox>
              </w:sdtPr>
              <w:sdtContent>
                <w:r>
                  <w:rPr>
                    <w:rFonts w:eastAsia="MS Gothic" w:ascii="MS Gothic" w:hAnsi="MS Gothic"/>
                  </w:rPr>
                  <w:t>☐</w:t>
                </w:r>
              </w:sdtContent>
            </w:sdt>
            <w:r>
              <w:rPr/>
              <w:t xml:space="preserve"> </w:t>
            </w:r>
            <w:r>
              <w:rPr/>
              <w:t xml:space="preserve">Corporation </w:t>
            </w:r>
            <w:sdt>
              <w:sdtPr>
                <w14:checkbox>
                  <w14:checked w:val=""/>
                  <w14:checkedState w:val=""/>
                  <w14:uncheckedState w:val=""/>
                </w14:checkbox>
              </w:sdtPr>
              <w:sdtContent>
                <w:r>
                  <w:rPr>
                    <w:rFonts w:eastAsia="MS Gothic" w:ascii="MS Gothic" w:hAnsi="MS Gothic"/>
                    <w:sz w:val="24"/>
                  </w:rPr>
                  <w:t>☐</w:t>
                </w:r>
              </w:sdtContent>
            </w:sdt>
            <w:r>
              <w:rPr>
                <w:sz w:val="24"/>
              </w:rPr>
              <w:t xml:space="preserve"> </w:t>
            </w:r>
            <w:r>
              <w:rPr/>
              <w:t>Joint Venture</w:t>
            </w:r>
            <w:permEnd w:id="1852251947"/>
          </w:p>
        </w:tc>
      </w:tr>
      <w:tr>
        <w:trPr/>
        <w:tc>
          <w:tcPr>
            <w:tcW w:w="3506" w:type="dxa"/>
            <w:tcBorders/>
            <w:shd w:color="auto" w:fill="D9D9D9" w:themeFill="background1" w:themeFillShade="d9" w:val="clear"/>
            <w:vAlign w:val="center"/>
          </w:tcPr>
          <w:p>
            <w:pPr>
              <w:pStyle w:val="Normal"/>
              <w:widowControl w:val="false"/>
              <w:rPr>
                <w:b/>
                <w:b/>
              </w:rPr>
            </w:pPr>
            <w:r>
              <w:rPr>
                <w:b/>
              </w:rPr>
              <w:t>Date Organized:</w:t>
            </w:r>
          </w:p>
        </w:tc>
        <w:tc>
          <w:tcPr>
            <w:tcW w:w="2524" w:type="dxa"/>
            <w:tcBorders/>
            <w:shd w:fill="auto" w:val="clear"/>
            <w:vAlign w:val="center"/>
          </w:tcPr>
          <w:p>
            <w:pPr>
              <w:pStyle w:val="Normal"/>
              <w:widowControl w:val="false"/>
              <w:rPr/>
            </w:pPr>
            <w:permStart w:id="2067546452" w:edGrp="everyone"/>
            <w:r>
              <w:rPr/>
              <w:t xml:space="preserve">  </w:t>
            </w:r>
            <w:permEnd w:id="2067546452"/>
          </w:p>
        </w:tc>
        <w:tc>
          <w:tcPr>
            <w:tcW w:w="2162" w:type="dxa"/>
            <w:tcBorders/>
            <w:shd w:color="auto" w:fill="D9D9D9" w:themeFill="background1" w:themeFillShade="d9" w:val="clear"/>
            <w:vAlign w:val="center"/>
          </w:tcPr>
          <w:p>
            <w:pPr>
              <w:pStyle w:val="Normal"/>
              <w:widowControl w:val="false"/>
              <w:rPr>
                <w:b/>
                <w:b/>
              </w:rPr>
            </w:pPr>
            <w:r>
              <w:rPr>
                <w:b/>
              </w:rPr>
              <w:t>State Incorporated:</w:t>
            </w:r>
          </w:p>
        </w:tc>
        <w:tc>
          <w:tcPr>
            <w:tcW w:w="2607" w:type="dxa"/>
            <w:gridSpan w:val="2"/>
            <w:tcBorders/>
            <w:shd w:fill="auto" w:val="clear"/>
            <w:vAlign w:val="center"/>
          </w:tcPr>
          <w:p>
            <w:pPr>
              <w:pStyle w:val="Normal"/>
              <w:widowControl w:val="false"/>
              <w:rPr/>
            </w:pPr>
            <w:permStart w:id="1323267328" w:edGrp="everyone"/>
            <w:r>
              <w:rPr/>
              <w:t xml:space="preserve">  </w:t>
            </w:r>
            <w:permEnd w:id="1323267328"/>
          </w:p>
        </w:tc>
      </w:tr>
      <w:tr>
        <w:trPr>
          <w:trHeight w:val="1153" w:hRule="atLeast"/>
        </w:trPr>
        <w:tc>
          <w:tcPr>
            <w:tcW w:w="3506" w:type="dxa"/>
            <w:tcBorders/>
            <w:shd w:color="auto" w:fill="D9D9D9" w:themeFill="background1" w:themeFillShade="d9" w:val="clear"/>
            <w:vAlign w:val="center"/>
          </w:tcPr>
          <w:p>
            <w:pPr>
              <w:pStyle w:val="Normal"/>
              <w:widowControl w:val="false"/>
              <w:rPr>
                <w:b/>
                <w:b/>
              </w:rPr>
            </w:pPr>
            <w:r>
              <w:rPr>
                <w:b/>
              </w:rPr>
              <w:t>Names of Officers or Partners:</w:t>
            </w:r>
          </w:p>
        </w:tc>
        <w:tc>
          <w:tcPr>
            <w:tcW w:w="7293" w:type="dxa"/>
            <w:gridSpan w:val="4"/>
            <w:tcBorders/>
            <w:shd w:fill="auto" w:val="clear"/>
            <w:vAlign w:val="center"/>
          </w:tcPr>
          <w:p>
            <w:pPr>
              <w:pStyle w:val="Normal"/>
              <w:widowControl w:val="false"/>
              <w:rPr/>
            </w:pPr>
            <w:permStart w:id="71661015" w:edGrp="everyone"/>
            <w:r>
              <w:rPr/>
              <w:t xml:space="preserve">  </w:t>
            </w:r>
            <w:permEnd w:id="71661015"/>
          </w:p>
        </w:tc>
      </w:tr>
      <w:tr>
        <w:trPr/>
        <w:tc>
          <w:tcPr>
            <w:tcW w:w="10799" w:type="dxa"/>
            <w:gridSpan w:val="5"/>
            <w:tcBorders/>
            <w:shd w:color="auto" w:fill="D9D9D9" w:themeFill="background1" w:themeFillShade="d9" w:val="clear"/>
            <w:vAlign w:val="center"/>
          </w:tcPr>
          <w:p>
            <w:pPr>
              <w:pStyle w:val="Normal"/>
              <w:widowControl w:val="false"/>
              <w:rPr>
                <w:b/>
                <w:b/>
              </w:rPr>
            </w:pPr>
            <w:r>
              <w:rPr>
                <w:b/>
              </w:rPr>
              <w:t>Please provide details of any litigation, suits, or court action taken or pending against Bidder below:</w:t>
            </w:r>
          </w:p>
        </w:tc>
      </w:tr>
      <w:tr>
        <w:trPr>
          <w:trHeight w:val="1360" w:hRule="atLeast"/>
        </w:trPr>
        <w:tc>
          <w:tcPr>
            <w:tcW w:w="10799" w:type="dxa"/>
            <w:gridSpan w:val="5"/>
            <w:tcBorders/>
            <w:shd w:fill="auto" w:val="clear"/>
            <w:vAlign w:val="center"/>
          </w:tcPr>
          <w:p>
            <w:pPr>
              <w:pStyle w:val="Normal"/>
              <w:widowControl w:val="false"/>
              <w:rPr/>
            </w:pPr>
            <w:permStart w:id="1627154981" w:edGrp="everyone"/>
            <w:r>
              <w:rPr/>
              <w:t xml:space="preserve">  </w:t>
            </w:r>
            <w:permEnd w:id="1627154981"/>
          </w:p>
        </w:tc>
      </w:tr>
      <w:tr>
        <w:trPr/>
        <w:tc>
          <w:tcPr>
            <w:tcW w:w="9251" w:type="dxa"/>
            <w:gridSpan w:val="4"/>
            <w:tcBorders/>
            <w:shd w:color="auto" w:fill="D9D9D9" w:themeFill="background1" w:themeFillShade="d9" w:val="clear"/>
            <w:vAlign w:val="center"/>
          </w:tcPr>
          <w:p>
            <w:pPr>
              <w:pStyle w:val="Normal"/>
              <w:widowControl w:val="false"/>
              <w:rPr>
                <w:b/>
                <w:b/>
              </w:rPr>
            </w:pPr>
            <w:r>
              <w:rPr>
                <w:b/>
              </w:rPr>
              <w:t>Please provide the following information that demonstrates that the Bidder together with its selected Affiliates and or Subcontractors has the required capabilities to successfully execute the Work. Please submit as attachments the following requested documents:</w:t>
            </w:r>
          </w:p>
        </w:tc>
        <w:tc>
          <w:tcPr>
            <w:tcW w:w="1548" w:type="dxa"/>
            <w:tcBorders/>
            <w:shd w:color="auto" w:fill="D9D9D9" w:themeFill="background1" w:themeFillShade="d9" w:val="clear"/>
          </w:tcPr>
          <w:p>
            <w:pPr>
              <w:pStyle w:val="Normal"/>
              <w:widowControl w:val="false"/>
              <w:jc w:val="center"/>
              <w:rPr>
                <w:b/>
                <w:b/>
              </w:rPr>
            </w:pPr>
            <w:r>
              <w:rPr>
                <w:b/>
              </w:rPr>
              <w:t>Check Attachment</w:t>
            </w:r>
          </w:p>
        </w:tc>
      </w:tr>
      <w:tr>
        <w:trPr>
          <w:trHeight w:val="316" w:hRule="atLeast"/>
        </w:trPr>
        <w:tc>
          <w:tcPr>
            <w:tcW w:w="9251" w:type="dxa"/>
            <w:gridSpan w:val="4"/>
            <w:tcBorders/>
            <w:shd w:fill="auto" w:val="clear"/>
            <w:vAlign w:val="center"/>
          </w:tcPr>
          <w:p>
            <w:pPr>
              <w:pStyle w:val="Normal"/>
              <w:widowControl w:val="false"/>
              <w:rPr/>
            </w:pPr>
            <w:permStart w:id="1818655441" w:edGrp="everyone"/>
            <w:r>
              <w:rPr/>
              <w:t>Articles of Incorporation</w:t>
            </w:r>
            <w:permEnd w:id="1818655441"/>
          </w:p>
        </w:tc>
        <w:tc>
          <w:tcPr>
            <w:tcW w:w="1548" w:type="dxa"/>
            <w:tcBorders/>
            <w:shd w:fill="auto" w:val="clear"/>
            <w:vAlign w:val="center"/>
          </w:tcPr>
          <w:sdt>
            <w:sdtPr>
              <w14:checkbox>
                <w14:checked w:val=""/>
                <w14:checkedState w:val=""/>
                <w14:uncheckedState w:val=""/>
              </w14:checkbox>
              <w:id w:val="392572816"/>
            </w:sdtPr>
            <w:sdtContent>
              <w:p>
                <w:pPr>
                  <w:pStyle w:val="Normal"/>
                  <w:widowControl w:val="false"/>
                  <w:jc w:val="center"/>
                  <w:rPr>
                    <w:b/>
                    <w:b/>
                    <w:sz w:val="28"/>
                  </w:rPr>
                </w:pPr>
                <w:r>
                  <w:rPr>
                    <w:rFonts w:eastAsia="MS Gothic" w:ascii="MS Gothic" w:hAnsi="MS Gothic"/>
                    <w:b/>
                    <w:sz w:val="28"/>
                  </w:rPr>
                  <w:t>☐</w:t>
                </w:r>
              </w:p>
            </w:sdtContent>
          </w:sdt>
        </w:tc>
      </w:tr>
      <w:tr>
        <w:trPr/>
        <w:tc>
          <w:tcPr>
            <w:tcW w:w="9251" w:type="dxa"/>
            <w:gridSpan w:val="4"/>
            <w:tcBorders/>
            <w:shd w:fill="auto" w:val="clear"/>
            <w:vAlign w:val="center"/>
          </w:tcPr>
          <w:p>
            <w:pPr>
              <w:pStyle w:val="Normal"/>
              <w:widowControl w:val="false"/>
              <w:rPr/>
            </w:pPr>
            <w:permStart w:id="1818655441" w:edGrp="everyone1"/>
            <w:permStart w:id="1505645789" w:edGrp="everyone"/>
            <w:r>
              <w:rPr/>
              <w:t>Audited financial statements for the last 3 financial years</w:t>
            </w:r>
            <w:permEnd w:id="1818655441"/>
            <w:permEnd w:id="1505645789"/>
          </w:p>
        </w:tc>
        <w:tc>
          <w:tcPr>
            <w:tcW w:w="1548" w:type="dxa"/>
            <w:tcBorders/>
            <w:shd w:fill="auto" w:val="clear"/>
            <w:vAlign w:val="center"/>
          </w:tcPr>
          <w:sdt>
            <w:sdtPr>
              <w14:checkbox>
                <w14:checked w:val=""/>
                <w14:checkedState w:val=""/>
                <w14:uncheckedState w:val=""/>
              </w14:checkbox>
              <w:id w:val="467253653"/>
            </w:sdtPr>
            <w:sdtContent>
              <w:p>
                <w:pPr>
                  <w:pStyle w:val="Normal"/>
                  <w:widowControl w:val="false"/>
                  <w:jc w:val="center"/>
                  <w:rPr>
                    <w:b/>
                    <w:b/>
                    <w:sz w:val="28"/>
                  </w:rPr>
                </w:pPr>
                <w:r>
                  <w:rPr>
                    <w:rFonts w:eastAsia="MS Gothic" w:ascii="MS Gothic" w:hAnsi="MS Gothic"/>
                    <w:b/>
                    <w:sz w:val="28"/>
                  </w:rPr>
                  <w:t>☐</w:t>
                </w:r>
              </w:p>
            </w:sdtContent>
          </w:sdt>
        </w:tc>
      </w:tr>
      <w:tr>
        <w:trPr/>
        <w:tc>
          <w:tcPr>
            <w:tcW w:w="9251" w:type="dxa"/>
            <w:gridSpan w:val="4"/>
            <w:tcBorders/>
            <w:shd w:fill="auto" w:val="clear"/>
            <w:vAlign w:val="center"/>
          </w:tcPr>
          <w:p>
            <w:pPr>
              <w:pStyle w:val="Normal"/>
              <w:widowControl w:val="false"/>
              <w:rPr/>
            </w:pPr>
            <w:permStart w:id="1505645789" w:edGrp="everyone1"/>
            <w:permStart w:id="1820420272" w:edGrp="everyone"/>
            <w:r>
              <w:rPr/>
              <w:t>Attach, if applicable, a list of similar current contracts that demonstrates your technical proficiency, each with contract value amount, name of contracting party, type of work completed, and percentage of work complete to date.</w:t>
            </w:r>
            <w:permEnd w:id="1505645789"/>
            <w:permEnd w:id="1820420272"/>
          </w:p>
        </w:tc>
        <w:tc>
          <w:tcPr>
            <w:tcW w:w="1548" w:type="dxa"/>
            <w:tcBorders/>
            <w:shd w:fill="auto" w:val="clear"/>
            <w:vAlign w:val="center"/>
          </w:tcPr>
          <w:sdt>
            <w:sdtPr>
              <w14:checkbox>
                <w14:checked w:val=""/>
                <w14:checkedState w:val=""/>
                <w14:uncheckedState w:val=""/>
              </w14:checkbox>
              <w:id w:val="1832990650"/>
            </w:sdtPr>
            <w:sdtContent>
              <w:p>
                <w:pPr>
                  <w:pStyle w:val="Normal"/>
                  <w:widowControl w:val="false"/>
                  <w:jc w:val="center"/>
                  <w:rPr>
                    <w:b/>
                    <w:b/>
                  </w:rPr>
                </w:pPr>
                <w:r>
                  <w:rPr>
                    <w:rFonts w:eastAsia="MS Gothic" w:ascii="MS Gothic" w:hAnsi="MS Gothic"/>
                    <w:b/>
                    <w:sz w:val="28"/>
                  </w:rPr>
                  <w:t>☐</w:t>
                </w:r>
              </w:p>
            </w:sdtContent>
          </w:sdt>
        </w:tc>
      </w:tr>
      <w:tr>
        <w:trPr/>
        <w:tc>
          <w:tcPr>
            <w:tcW w:w="9251" w:type="dxa"/>
            <w:gridSpan w:val="4"/>
            <w:tcBorders/>
            <w:shd w:fill="auto" w:val="clear"/>
            <w:vAlign w:val="center"/>
          </w:tcPr>
          <w:p>
            <w:pPr>
              <w:pStyle w:val="Normal"/>
              <w:widowControl w:val="false"/>
              <w:rPr/>
            </w:pPr>
            <w:permStart w:id="1820420272" w:edGrp="everyone1"/>
            <w:r>
              <w:rPr/>
              <w:t>Attach, if applicable, a list of all principal subcontractors and the percentage and nature and value of work each will perform on this project. Principal items of work shall include, but not be limited to, those listed in the solicitation.</w:t>
            </w:r>
            <w:permEnd w:id="1820420272"/>
          </w:p>
        </w:tc>
        <w:tc>
          <w:tcPr>
            <w:tcW w:w="1548" w:type="dxa"/>
            <w:tcBorders/>
            <w:shd w:fill="auto" w:val="clear"/>
            <w:vAlign w:val="center"/>
          </w:tcPr>
          <w:sdt>
            <w:sdtPr>
              <w14:checkbox>
                <w14:checked w:val=""/>
                <w14:checkedState w:val=""/>
                <w14:uncheckedState w:val=""/>
              </w14:checkbox>
              <w:id w:val="577119397"/>
            </w:sdtPr>
            <w:sdtContent>
              <w:p>
                <w:pPr>
                  <w:pStyle w:val="Normal"/>
                  <w:widowControl w:val="false"/>
                  <w:jc w:val="center"/>
                  <w:rPr>
                    <w:b/>
                    <w:b/>
                  </w:rPr>
                </w:pPr>
                <w:permStart w:id="1327898644" w:edGrp="everyone"/>
                <w:r>
                  <w:rPr>
                    <w:rFonts w:eastAsia="MS Gothic" w:ascii="MS Gothic" w:hAnsi="MS Gothic"/>
                    <w:b/>
                    <w:sz w:val="28"/>
                  </w:rPr>
                  <w:t>☐</w:t>
                </w:r>
                <w:permEnd w:id="1327898644"/>
              </w:p>
            </w:sdtContent>
          </w:sdt>
        </w:tc>
      </w:tr>
    </w:tbl>
    <w:p>
      <w:pPr>
        <w:pStyle w:val="Normal"/>
        <w:rPr/>
      </w:pPr>
      <w:r>
        <w:rPr/>
      </w:r>
    </w:p>
    <w:tbl>
      <w:tblPr>
        <w:tblStyle w:val="TableGrid"/>
        <w:tblW w:w="5000" w:type="pct"/>
        <w:jc w:val="left"/>
        <w:tblInd w:w="0" w:type="dxa"/>
        <w:tblCellMar>
          <w:top w:w="115" w:type="dxa"/>
          <w:left w:w="115" w:type="dxa"/>
          <w:bottom w:w="115" w:type="dxa"/>
          <w:right w:w="115" w:type="dxa"/>
        </w:tblCellMar>
        <w:tblLook w:noVBand="1" w:val="04a0" w:noHBand="0" w:lastColumn="0" w:firstColumn="1" w:lastRow="0" w:firstRow="1"/>
      </w:tblPr>
      <w:tblGrid>
        <w:gridCol w:w="9251"/>
        <w:gridCol w:w="1548"/>
      </w:tblGrid>
      <w:tr>
        <w:trPr/>
        <w:tc>
          <w:tcPr>
            <w:tcW w:w="9251" w:type="dxa"/>
            <w:tcBorders/>
            <w:shd w:color="auto" w:fill="D9D9D9" w:themeFill="background1" w:themeFillShade="d9" w:val="clear"/>
            <w:vAlign w:val="center"/>
          </w:tcPr>
          <w:p>
            <w:pPr>
              <w:pStyle w:val="Normal"/>
              <w:widowControl w:val="false"/>
              <w:rPr>
                <w:b/>
                <w:b/>
              </w:rPr>
            </w:pPr>
            <w:r>
              <w:rPr>
                <w:b/>
              </w:rPr>
              <w:t>Please provide answers to the following questions:</w:t>
            </w:r>
          </w:p>
        </w:tc>
        <w:tc>
          <w:tcPr>
            <w:tcW w:w="1548" w:type="dxa"/>
            <w:tcBorders/>
            <w:shd w:color="auto" w:fill="D9D9D9" w:themeFill="background1" w:themeFillShade="d9" w:val="clear"/>
          </w:tcPr>
          <w:p>
            <w:pPr>
              <w:pStyle w:val="Normal"/>
              <w:widowControl w:val="false"/>
              <w:jc w:val="center"/>
              <w:rPr>
                <w:b/>
                <w:b/>
              </w:rPr>
            </w:pPr>
            <w:r>
              <w:rPr>
                <w:b/>
              </w:rPr>
              <w:t>Check Answer</w:t>
            </w:r>
          </w:p>
        </w:tc>
      </w:tr>
      <w:tr>
        <w:trPr/>
        <w:tc>
          <w:tcPr>
            <w:tcW w:w="9251" w:type="dxa"/>
            <w:tcBorders/>
            <w:shd w:fill="auto" w:val="clear"/>
            <w:vAlign w:val="center"/>
          </w:tcPr>
          <w:p>
            <w:pPr>
              <w:pStyle w:val="Normal"/>
              <w:widowControl w:val="false"/>
              <w:rPr/>
            </w:pPr>
            <w:r>
              <w:rPr/>
              <w:t>Do you have any outstanding indebtedness or unsecured loans or debts or trading losses not reported within the financial reports?</w:t>
            </w:r>
          </w:p>
        </w:tc>
        <w:tc>
          <w:tcPr>
            <w:tcW w:w="1548" w:type="dxa"/>
            <w:tcBorders/>
            <w:shd w:fill="auto" w:val="clear"/>
            <w:vAlign w:val="center"/>
          </w:tcPr>
          <w:p>
            <w:pPr>
              <w:pStyle w:val="Normal"/>
              <w:widowControl w:val="false"/>
              <w:jc w:val="center"/>
              <w:rPr>
                <w:b/>
                <w:b/>
                <w:sz w:val="28"/>
              </w:rPr>
            </w:pPr>
            <w:r>
              <w:rPr>
                <w:b/>
                <w:sz w:val="24"/>
              </w:rPr>
              <w:t>Yes</w:t>
            </w:r>
            <w:r>
              <w:rPr>
                <w:b/>
                <w:sz w:val="28"/>
              </w:rPr>
              <w:t xml:space="preserve"> </w:t>
            </w:r>
            <w:sdt>
              <w:sdtPr>
                <w14:checkbox>
                  <w14:checked w:val=""/>
                  <w14:checkedState w:val=""/>
                  <w14:uncheckedState w:val=""/>
                </w14:checkbox>
              </w:sdtPr>
              <w:sdtContent>
                <w:permStart w:id="2004686865" w:edGrp="everyone"/>
                <w:r>
                  <w:rPr>
                    <w:rFonts w:eastAsia="MS Gothic" w:ascii="MS Gothic" w:hAnsi="MS Gothic"/>
                    <w:b/>
                    <w:sz w:val="28"/>
                  </w:rPr>
                  <w:t>☐</w:t>
                </w:r>
              </w:sdtContent>
            </w:sdt>
            <w:r>
              <w:rPr>
                <w:b/>
                <w:sz w:val="28"/>
              </w:rPr>
              <w:t xml:space="preserve"> </w:t>
            </w:r>
            <w:permEnd w:id="2004686865"/>
          </w:p>
          <w:p>
            <w:pPr>
              <w:pStyle w:val="Normal"/>
              <w:widowControl w:val="false"/>
              <w:jc w:val="center"/>
              <w:rPr>
                <w:b/>
                <w:b/>
                <w:sz w:val="28"/>
              </w:rPr>
            </w:pPr>
            <w:r>
              <w:rPr>
                <w:b/>
                <w:sz w:val="24"/>
              </w:rPr>
              <w:t>No</w:t>
            </w:r>
            <w:r>
              <w:rPr>
                <w:b/>
                <w:sz w:val="28"/>
              </w:rPr>
              <w:t xml:space="preserve"> </w:t>
            </w:r>
            <w:sdt>
              <w:sdtPr>
                <w14:checkbox>
                  <w14:checked w:val=""/>
                  <w14:checkedState w:val=""/>
                  <w14:uncheckedState w:val=""/>
                </w14:checkbox>
              </w:sdtPr>
              <w:sdtContent>
                <w:permStart w:id="306657640" w:edGrp="everyone"/>
                <w:r>
                  <w:rPr>
                    <w:rFonts w:eastAsia="MS Gothic" w:ascii="MS Gothic" w:hAnsi="MS Gothic"/>
                    <w:b/>
                    <w:sz w:val="28"/>
                  </w:rPr>
                  <w:t>☐</w:t>
                </w:r>
              </w:sdtContent>
            </w:sdt>
            <w:r>
              <w:rPr>
                <w:b/>
                <w:sz w:val="28"/>
              </w:rPr>
              <w:t xml:space="preserve"> </w:t>
            </w:r>
            <w:permEnd w:id="306657640"/>
          </w:p>
        </w:tc>
      </w:tr>
      <w:tr>
        <w:trPr/>
        <w:tc>
          <w:tcPr>
            <w:tcW w:w="9251" w:type="dxa"/>
            <w:tcBorders/>
            <w:shd w:fill="auto" w:val="clear"/>
            <w:vAlign w:val="center"/>
          </w:tcPr>
          <w:p>
            <w:pPr>
              <w:pStyle w:val="Normal"/>
              <w:widowControl w:val="false"/>
              <w:rPr/>
            </w:pPr>
            <w:r>
              <w:rPr/>
              <w:t>Do you have any contracts over the last two years that were assessed liquidated damages or termination for non-performance?</w:t>
            </w:r>
          </w:p>
        </w:tc>
        <w:tc>
          <w:tcPr>
            <w:tcW w:w="1548" w:type="dxa"/>
            <w:tcBorders/>
            <w:shd w:fill="auto" w:val="clear"/>
            <w:vAlign w:val="center"/>
          </w:tcPr>
          <w:p>
            <w:pPr>
              <w:pStyle w:val="Normal"/>
              <w:widowControl w:val="false"/>
              <w:jc w:val="center"/>
              <w:rPr>
                <w:b/>
                <w:b/>
                <w:sz w:val="28"/>
              </w:rPr>
            </w:pPr>
            <w:r>
              <w:rPr>
                <w:b/>
                <w:sz w:val="24"/>
              </w:rPr>
              <w:t>Yes</w:t>
            </w:r>
            <w:r>
              <w:rPr>
                <w:b/>
                <w:sz w:val="28"/>
              </w:rPr>
              <w:t xml:space="preserve"> </w:t>
            </w:r>
            <w:sdt>
              <w:sdtPr>
                <w14:checkbox>
                  <w14:checked w:val=""/>
                  <w14:checkedState w:val=""/>
                  <w14:uncheckedState w:val=""/>
                </w14:checkbox>
              </w:sdtPr>
              <w:sdtContent>
                <w:permStart w:id="2068669466" w:edGrp="everyone"/>
                <w:r>
                  <w:rPr>
                    <w:rFonts w:eastAsia="MS Gothic" w:ascii="MS Gothic" w:hAnsi="MS Gothic"/>
                    <w:b/>
                    <w:sz w:val="28"/>
                  </w:rPr>
                  <w:t>☐</w:t>
                </w:r>
              </w:sdtContent>
            </w:sdt>
            <w:r>
              <w:rPr>
                <w:b/>
                <w:sz w:val="28"/>
              </w:rPr>
              <w:t xml:space="preserve"> </w:t>
            </w:r>
            <w:permEnd w:id="2068669466"/>
          </w:p>
          <w:p>
            <w:pPr>
              <w:pStyle w:val="Normal"/>
              <w:widowControl w:val="false"/>
              <w:jc w:val="center"/>
              <w:rPr>
                <w:b/>
                <w:b/>
              </w:rPr>
            </w:pPr>
            <w:r>
              <w:rPr>
                <w:b/>
                <w:sz w:val="24"/>
              </w:rPr>
              <w:t>No</w:t>
            </w:r>
            <w:r>
              <w:rPr>
                <w:b/>
                <w:sz w:val="28"/>
              </w:rPr>
              <w:t xml:space="preserve"> </w:t>
            </w:r>
            <w:sdt>
              <w:sdtPr>
                <w14:checkbox>
                  <w14:checked w:val=""/>
                  <w14:checkedState w:val=""/>
                  <w14:uncheckedState w:val=""/>
                </w14:checkbox>
              </w:sdtPr>
              <w:sdtContent>
                <w:permStart w:id="1820200302" w:edGrp="everyone"/>
                <w:r>
                  <w:rPr>
                    <w:rFonts w:eastAsia="MS Gothic" w:ascii="MS Gothic" w:hAnsi="MS Gothic"/>
                    <w:b/>
                    <w:sz w:val="28"/>
                  </w:rPr>
                  <w:t>☐</w:t>
                </w:r>
              </w:sdtContent>
            </w:sdt>
            <w:r>
              <w:rPr>
                <w:b/>
                <w:sz w:val="28"/>
              </w:rPr>
              <w:t xml:space="preserve"> </w:t>
            </w:r>
            <w:permEnd w:id="1820200302"/>
          </w:p>
        </w:tc>
      </w:tr>
    </w:tbl>
    <w:p>
      <w:pPr>
        <w:pStyle w:val="Normal"/>
        <w:rPr/>
      </w:pPr>
      <w:r>
        <w:rPr/>
      </w:r>
    </w:p>
    <w:p>
      <w:pPr>
        <w:sectPr>
          <w:headerReference w:type="default" r:id="rId10"/>
          <w:footerReference w:type="default" r:id="rId11"/>
          <w:type w:val="nextPage"/>
          <w:pgSz w:w="12240" w:h="15840"/>
          <w:pgMar w:left="720" w:right="720" w:header="432" w:top="720" w:footer="432" w:bottom="720" w:gutter="0"/>
          <w:pgNumType w:fmt="decimal"/>
          <w:formProt w:val="false"/>
          <w:textDirection w:val="lrTb"/>
          <w:docGrid w:type="default" w:linePitch="299" w:charSpace="0"/>
        </w:sectPr>
        <w:pStyle w:val="Normal"/>
        <w:rPr/>
      </w:pPr>
      <w:r>
        <w:rPr/>
        <w:t>If the Bidder or subcontractor is a joint venture, submit this Pre-Award Bidder Evaluation Data form for each member of the joint venture.</w:t>
      </w:r>
    </w:p>
    <w:p>
      <w:pPr>
        <w:pStyle w:val="Heading1"/>
        <w:numPr>
          <w:ilvl w:val="0"/>
          <w:numId w:val="0"/>
        </w:numPr>
        <w:ind w:left="720" w:hanging="720"/>
        <w:rPr/>
      </w:pPr>
      <w:bookmarkStart w:id="161" w:name="_Toc519700968"/>
      <w:r>
        <w:rPr/>
        <w:t>Form B: Requested Goods &amp; Services Pricing Form</w:t>
      </w:r>
      <w:bookmarkEnd w:id="161"/>
    </w:p>
    <w:p>
      <w:pPr>
        <w:pStyle w:val="TextBodyIndent"/>
        <w:tabs>
          <w:tab w:val="left" w:pos="720" w:leader="none"/>
          <w:tab w:val="left" w:pos="1440" w:leader="none"/>
          <w:tab w:val="left" w:pos="2160" w:leader="none"/>
          <w:tab w:val="left" w:pos="2880" w:leader="none"/>
          <w:tab w:val="left" w:pos="3600" w:leader="none"/>
          <w:tab w:val="left" w:pos="4320" w:leader="none"/>
          <w:tab w:val="left" w:pos="5550" w:leader="none"/>
        </w:tabs>
        <w:ind w:left="360" w:hanging="0"/>
        <w:jc w:val="both"/>
        <w:rPr>
          <w:b/>
          <w:b/>
          <w:szCs w:val="22"/>
        </w:rPr>
      </w:pPr>
      <w:r>
        <w:rPr>
          <w:szCs w:val="22"/>
        </w:rPr>
        <w:t xml:space="preserve">Bidders are required to quote firm fixed price(s) / rate(s) or lump sums. The quoted prices shall be inclusive of ancillary charges including but not limited to prevailing wages, tooling, equipment, transportation costs, customs, duty charges, and other associated charges. Bidders shall quote only on goods and services in strict accordance with the specifications / requirements. </w:t>
      </w:r>
    </w:p>
    <w:tbl>
      <w:tblPr>
        <w:tblW w:w="5000" w:type="pct"/>
        <w:jc w:val="left"/>
        <w:tblInd w:w="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top w:w="115" w:type="dxa"/>
          <w:left w:w="115" w:type="dxa"/>
          <w:bottom w:w="115" w:type="dxa"/>
          <w:right w:w="115" w:type="dxa"/>
        </w:tblCellMar>
        <w:tblLook w:noVBand="0" w:val="01e0" w:noHBand="0" w:lastColumn="1" w:firstColumn="1" w:lastRow="1" w:firstRow="1"/>
      </w:tblPr>
      <w:tblGrid>
        <w:gridCol w:w="1219"/>
        <w:gridCol w:w="141"/>
        <w:gridCol w:w="1350"/>
        <w:gridCol w:w="1350"/>
        <w:gridCol w:w="1339"/>
        <w:gridCol w:w="11"/>
        <w:gridCol w:w="1240"/>
        <w:gridCol w:w="110"/>
        <w:gridCol w:w="1170"/>
        <w:gridCol w:w="181"/>
        <w:gridCol w:w="1187"/>
        <w:gridCol w:w="165"/>
        <w:gridCol w:w="1335"/>
      </w:tblGrid>
      <w:tr>
        <w:trPr/>
        <w:tc>
          <w:tcPr>
            <w:tcW w:w="10798" w:type="dxa"/>
            <w:gridSpan w:val="1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tabs>
                <w:tab w:val="left" w:pos="522" w:leader="none"/>
                <w:tab w:val="left" w:pos="2232" w:leader="none"/>
              </w:tabs>
              <w:rPr>
                <w:b/>
                <w:b/>
                <w:szCs w:val="22"/>
              </w:rPr>
            </w:pPr>
            <w:r>
              <w:rPr>
                <w:b/>
                <w:szCs w:val="22"/>
              </w:rPr>
              <w:t xml:space="preserve">Bidder’s Name: </w:t>
            </w:r>
            <w:permStart w:id="253381066" w:edGrp="everyone"/>
            <w:r>
              <w:rPr>
                <w:b/>
                <w:szCs w:val="22"/>
              </w:rPr>
              <w:t xml:space="preserve">        </w:t>
            </w:r>
            <w:permEnd w:id="253381066"/>
          </w:p>
        </w:tc>
      </w:tr>
      <w:tr>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b/>
                <w:b/>
                <w:szCs w:val="22"/>
              </w:rPr>
            </w:pPr>
            <w:r>
              <w:rPr>
                <w:b/>
                <w:szCs w:val="22"/>
              </w:rPr>
              <w:t>Item Number</w:t>
            </w:r>
          </w:p>
        </w:tc>
        <w:tc>
          <w:tcPr>
            <w:tcW w:w="4180"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b/>
                <w:b/>
                <w:szCs w:val="22"/>
              </w:rPr>
            </w:pPr>
            <w:r>
              <w:rPr>
                <w:b/>
                <w:szCs w:val="22"/>
              </w:rPr>
              <w:t>Item Description</w:t>
            </w:r>
          </w:p>
        </w:tc>
        <w:tc>
          <w:tcPr>
            <w:tcW w:w="12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b/>
                <w:b/>
                <w:szCs w:val="22"/>
              </w:rPr>
            </w:pPr>
            <w:r>
              <w:rPr>
                <w:b/>
                <w:szCs w:val="22"/>
              </w:rPr>
              <w:t>Unit of Measure</w:t>
            </w:r>
          </w:p>
        </w:tc>
        <w:tc>
          <w:tcPr>
            <w:tcW w:w="128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szCs w:val="22"/>
              </w:rPr>
            </w:pPr>
            <w:r>
              <w:rPr>
                <w:b/>
                <w:szCs w:val="22"/>
              </w:rPr>
              <w:t>Quantity</w:t>
            </w:r>
          </w:p>
        </w:tc>
        <w:tc>
          <w:tcPr>
            <w:tcW w:w="1368"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tabs>
                <w:tab w:val="left" w:pos="522" w:leader="none"/>
                <w:tab w:val="left" w:pos="2232" w:leader="none"/>
              </w:tabs>
              <w:jc w:val="center"/>
              <w:rPr>
                <w:b/>
                <w:b/>
                <w:szCs w:val="22"/>
              </w:rPr>
            </w:pPr>
            <w:r>
              <w:rPr>
                <w:b/>
                <w:szCs w:val="22"/>
              </w:rPr>
              <w:t>Unit Price</w:t>
            </w:r>
          </w:p>
        </w:tc>
        <w:tc>
          <w:tcPr>
            <w:tcW w:w="150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tabs>
                <w:tab w:val="left" w:pos="522" w:leader="none"/>
                <w:tab w:val="left" w:pos="2232" w:leader="none"/>
              </w:tabs>
              <w:jc w:val="center"/>
              <w:rPr>
                <w:b/>
                <w:b/>
                <w:szCs w:val="22"/>
              </w:rPr>
            </w:pPr>
            <w:r>
              <w:rPr>
                <w:b/>
                <w:szCs w:val="22"/>
              </w:rPr>
              <w:t>Item Total</w:t>
            </w:r>
          </w:p>
        </w:tc>
      </w:tr>
      <w:tr>
        <w:trPr>
          <w:trHeight w:val="504" w:hRule="atLeast"/>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pPr>
            <w:permStart w:id="1728185996" w:edGrp="1"/>
            <w:permStart w:id="636430729" w:edGrp="3"/>
            <w:permStart w:id="855845327" w:edGrp="3"/>
            <w:permStart w:id="1344954085" w:edGrp="3"/>
            <w:permStart w:id="604652585" w:edGrp="3"/>
            <w:permStart w:id="256342220" w:edGrp="2"/>
            <w:permStart w:id="1728185996" w:edGrp=""/>
            <w:permStart w:id="636430729" w:edGrp="2"/>
            <w:permStart w:id="855845327" w:edGrp="2"/>
            <w:permStart w:id="1344954085" w:edGrp="2"/>
            <w:permStart w:id="604652585" w:edGrp="2"/>
            <w:permStart w:id="256342220" w:edGrp="everyone"/>
            <w:permStart w:id="1728185996" w:edGrp="everyone11"/>
            <w:permStart w:id="636430729" w:edGrp="1"/>
            <w:permStart w:id="855845327" w:edGrp="1"/>
            <w:permStart w:id="1344954085" w:edGrp="1"/>
            <w:permStart w:id="604652585" w:edGrp="1"/>
            <w:permStart w:id="256342220" w:edGrp="1"/>
            <w:permStart w:id="1728185996" w:edGrp="everyone1"/>
            <w:permStart w:id="636430729" w:edGrp=""/>
            <w:permStart w:id="855845327" w:edGrp=""/>
            <w:permStart w:id="1344954085" w:edGrp=""/>
            <w:permStart w:id="604652585" w:edGrp=""/>
            <w:permStart w:id="256342220" w:edGrp=""/>
            <w:permStart w:id="1728185996" w:edGrp="1"/>
            <w:permStart w:id="636430729" w:edGrp="3"/>
            <w:permStart w:id="855845327" w:edGrp="3"/>
            <w:permStart w:id="1344954085" w:edGrp="3"/>
            <w:permStart w:id="604652585" w:edGrp="3"/>
            <w:permStart w:id="256342220" w:edGrp="2"/>
            <w:permStart w:id="1728185996" w:edGrp=""/>
            <w:permStart w:id="636430729" w:edGrp="2"/>
            <w:permStart w:id="855845327" w:edGrp="2"/>
            <w:permStart w:id="1344954085" w:edGrp="2"/>
            <w:permStart w:id="604652585" w:edGrp="2"/>
            <w:permStart w:id="256342220" w:edGrp="everyone"/>
            <w:permStart w:id="1728185996" w:edGrp="everyone11"/>
            <w:permStart w:id="636430729" w:edGrp="1"/>
            <w:permStart w:id="855845327" w:edGrp="1"/>
            <w:permStart w:id="1344954085" w:edGrp="1"/>
            <w:permStart w:id="604652585" w:edGrp="1"/>
            <w:permStart w:id="256342220" w:edGrp="1"/>
            <w:permStart w:id="1728185996" w:edGrp="everyone1"/>
            <w:permStart w:id="636430729" w:edGrp=""/>
            <w:permStart w:id="855845327" w:edGrp=""/>
            <w:permStart w:id="1344954085" w:edGrp=""/>
            <w:permStart w:id="604652585" w:edGrp=""/>
            <w:permStart w:id="256342220" w:edGrp=""/>
            <w:r>
              <w:rPr/>
            </w:r>
            <w:permEnd w:id="1728185996"/>
            <w:permEnd w:id="636430729"/>
            <w:permEnd w:id="855845327"/>
            <w:permEnd w:id="1344954085"/>
            <w:permEnd w:id="604652585"/>
            <w:permEnd w:id="256342220"/>
            <w:permEnd w:id="1728185996"/>
            <w:permEnd w:id="636430729"/>
            <w:permEnd w:id="855845327"/>
            <w:permEnd w:id="1344954085"/>
            <w:permEnd w:id="604652585"/>
            <w:permEnd w:id="256342220"/>
            <w:permEnd w:id="1728185996"/>
            <w:permEnd w:id="636430729"/>
            <w:permEnd w:id="855845327"/>
            <w:permEnd w:id="1344954085"/>
            <w:permEnd w:id="604652585"/>
            <w:permEnd w:id="256342220"/>
            <w:permEnd w:id="1728185996"/>
            <w:permEnd w:id="636430729"/>
            <w:permEnd w:id="855845327"/>
            <w:permEnd w:id="1344954085"/>
            <w:permEnd w:id="604652585"/>
            <w:permEnd w:id="256342220"/>
            <w:permEnd w:id="1728185996"/>
            <w:permEnd w:id="636430729"/>
            <w:permEnd w:id="855845327"/>
            <w:permEnd w:id="1344954085"/>
            <w:permEnd w:id="604652585"/>
            <w:permEnd w:id="256342220"/>
            <w:permEnd w:id="1728185996"/>
            <w:permEnd w:id="636430729"/>
            <w:permEnd w:id="855845327"/>
            <w:permEnd w:id="1344954085"/>
            <w:permEnd w:id="604652585"/>
            <w:permEnd w:id="256342220"/>
            <w:permEnd w:id="1728185996"/>
            <w:permEnd w:id="636430729"/>
            <w:permEnd w:id="855845327"/>
            <w:permEnd w:id="1344954085"/>
            <w:permEnd w:id="604652585"/>
            <w:permEnd w:id="256342220"/>
            <w:permEnd w:id="1728185996"/>
            <w:permEnd w:id="636430729"/>
            <w:permEnd w:id="855845327"/>
            <w:permEnd w:id="1344954085"/>
            <w:permEnd w:id="604652585"/>
            <w:permEnd w:id="256342220"/>
          </w:p>
        </w:tc>
        <w:tc>
          <w:tcPr>
            <w:tcW w:w="4180"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8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r>
          </w:p>
        </w:tc>
        <w:tc>
          <w:tcPr>
            <w:tcW w:w="1368"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50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r>
      <w:tr>
        <w:trPr>
          <w:trHeight w:val="504" w:hRule="atLeast"/>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pPr>
            <w:permStart w:id="1728185996" w:edGrp="3"/>
            <w:permStart w:id="636430729" w:edGrp="5"/>
            <w:permStart w:id="855845327" w:edGrp="5"/>
            <w:permStart w:id="1344954085" w:edGrp="5"/>
            <w:permStart w:id="604652585" w:edGrp="5"/>
            <w:permStart w:id="256342220" w:edGrp="4"/>
            <w:permStart w:id="2094020040" w:edGrp="3"/>
            <w:permStart w:id="1914115769" w:edGrp="3"/>
            <w:permStart w:id="1447234398" w:edGrp="3"/>
            <w:permStart w:id="337781995" w:edGrp="3"/>
            <w:permStart w:id="687032315" w:edGrp="3"/>
            <w:permStart w:id="349470098" w:edGrp="2"/>
            <w:permStart w:id="1728185996" w:edGrp="2"/>
            <w:permStart w:id="636430729" w:edGrp="4"/>
            <w:permStart w:id="855845327" w:edGrp="4"/>
            <w:permStart w:id="1344954085" w:edGrp="4"/>
            <w:permStart w:id="604652585" w:edGrp="4"/>
            <w:permStart w:id="256342220" w:edGrp="3"/>
            <w:permStart w:id="2094020040" w:edGrp="2"/>
            <w:permStart w:id="1914115769" w:edGrp="2"/>
            <w:permStart w:id="1447234398" w:edGrp="2"/>
            <w:permStart w:id="337781995" w:edGrp="2"/>
            <w:permStart w:id="687032315" w:edGrp="2"/>
            <w:permStart w:id="349470098" w:edGrp="everyone2"/>
            <w:permStart w:id="1728185996" w:edGrp="everyone31"/>
            <w:permStart w:id="636430729" w:edGrp="12"/>
            <w:permStart w:id="855845327" w:edGrp="12"/>
            <w:permStart w:id="1344954085" w:edGrp="12"/>
            <w:permStart w:id="604652585" w:edGrp="12"/>
            <w:permStart w:id="256342220" w:edGrp="12"/>
            <w:permStart w:id="2094020040" w:edGrp="1"/>
            <w:permStart w:id="1914115769" w:edGrp="1"/>
            <w:permStart w:id="1447234398" w:edGrp="1"/>
            <w:permStart w:id="337781995" w:edGrp="1"/>
            <w:permStart w:id="687032315" w:edGrp="1"/>
            <w:permStart w:id="349470098" w:edGrp="1"/>
            <w:permStart w:id="1728185996" w:edGrp="everyone3"/>
            <w:permStart w:id="636430729" w:edGrp="11"/>
            <w:permStart w:id="855845327" w:edGrp="11"/>
            <w:permStart w:id="1344954085" w:edGrp="11"/>
            <w:permStart w:id="604652585" w:edGrp="11"/>
            <w:permStart w:id="256342220" w:edGrp="11"/>
            <w:permStart w:id="2094020040" w:edGrp=""/>
            <w:permStart w:id="1914115769" w:edGrp=""/>
            <w:permStart w:id="1447234398" w:edGrp=""/>
            <w:permStart w:id="337781995" w:edGrp=""/>
            <w:permStart w:id="687032315" w:edGrp=""/>
            <w:permStart w:id="349470098" w:edGrp=""/>
            <w:permStart w:id="1728185996" w:edGrp="3"/>
            <w:permStart w:id="636430729" w:edGrp="5"/>
            <w:permStart w:id="855845327" w:edGrp="5"/>
            <w:permStart w:id="1344954085" w:edGrp="5"/>
            <w:permStart w:id="604652585" w:edGrp="5"/>
            <w:permStart w:id="256342220" w:edGrp="4"/>
            <w:permStart w:id="2094020040" w:edGrp="3"/>
            <w:permStart w:id="1914115769" w:edGrp="3"/>
            <w:permStart w:id="1447234398" w:edGrp="3"/>
            <w:permStart w:id="337781995" w:edGrp="3"/>
            <w:permStart w:id="687032315" w:edGrp="3"/>
            <w:permStart w:id="349470098" w:edGrp="2"/>
            <w:permStart w:id="1728185996" w:edGrp="2"/>
            <w:permStart w:id="636430729" w:edGrp="4"/>
            <w:permStart w:id="855845327" w:edGrp="4"/>
            <w:permStart w:id="1344954085" w:edGrp="4"/>
            <w:permStart w:id="604652585" w:edGrp="4"/>
            <w:permStart w:id="256342220" w:edGrp="3"/>
            <w:permStart w:id="2094020040" w:edGrp="2"/>
            <w:permStart w:id="1914115769" w:edGrp="2"/>
            <w:permStart w:id="1447234398" w:edGrp="2"/>
            <w:permStart w:id="337781995" w:edGrp="2"/>
            <w:permStart w:id="687032315" w:edGrp="2"/>
            <w:permStart w:id="349470098" w:edGrp="everyone2"/>
            <w:permStart w:id="1728185996" w:edGrp="everyone31"/>
            <w:permStart w:id="636430729" w:edGrp="12"/>
            <w:permStart w:id="855845327" w:edGrp="12"/>
            <w:permStart w:id="1344954085" w:edGrp="12"/>
            <w:permStart w:id="604652585" w:edGrp="12"/>
            <w:permStart w:id="256342220" w:edGrp="12"/>
            <w:permStart w:id="2094020040" w:edGrp="1"/>
            <w:permStart w:id="1914115769" w:edGrp="1"/>
            <w:permStart w:id="1447234398" w:edGrp="1"/>
            <w:permStart w:id="337781995" w:edGrp="1"/>
            <w:permStart w:id="687032315" w:edGrp="1"/>
            <w:permStart w:id="349470098" w:edGrp="1"/>
            <w:permStart w:id="1728185996" w:edGrp="everyone3"/>
            <w:permStart w:id="636430729" w:edGrp="11"/>
            <w:permStart w:id="855845327" w:edGrp="11"/>
            <w:permStart w:id="1344954085" w:edGrp="11"/>
            <w:permStart w:id="604652585" w:edGrp="11"/>
            <w:permStart w:id="256342220" w:edGrp="11"/>
            <w:permStart w:id="2094020040" w:edGrp=""/>
            <w:permStart w:id="1914115769" w:edGrp=""/>
            <w:permStart w:id="1447234398" w:edGrp=""/>
            <w:permStart w:id="337781995" w:edGrp=""/>
            <w:permStart w:id="687032315" w:edGrp=""/>
            <w:permStart w:id="349470098" w:edGrp=""/>
            <w:r>
              <w:rPr/>
            </w:r>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
        </w:tc>
        <w:tc>
          <w:tcPr>
            <w:tcW w:w="4180"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8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r>
          </w:p>
        </w:tc>
        <w:tc>
          <w:tcPr>
            <w:tcW w:w="1368"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50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r>
      <w:tr>
        <w:trPr>
          <w:trHeight w:val="504" w:hRule="atLeast"/>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pPr>
            <w:permStart w:id="2094020040" w:edGrp="5"/>
            <w:permStart w:id="1914115769" w:edGrp="5"/>
            <w:permStart w:id="1447234398" w:edGrp="5"/>
            <w:permStart w:id="337781995" w:edGrp="5"/>
            <w:permStart w:id="687032315" w:edGrp="5"/>
            <w:permStart w:id="349470098" w:edGrp="4"/>
            <w:permStart w:id="182400360" w:edGrp="3"/>
            <w:permStart w:id="1297947290" w:edGrp="3"/>
            <w:permStart w:id="1546727786" w:edGrp="3"/>
            <w:permStart w:id="456160984" w:edGrp="3"/>
            <w:permStart w:id="2011787524" w:edGrp="3"/>
            <w:permStart w:id="1079840916" w:edGrp="2"/>
            <w:permStart w:id="2094020040" w:edGrp="4"/>
            <w:permStart w:id="1914115769" w:edGrp="4"/>
            <w:permStart w:id="1447234398" w:edGrp="4"/>
            <w:permStart w:id="337781995" w:edGrp="4"/>
            <w:permStart w:id="687032315" w:edGrp="4"/>
            <w:permStart w:id="349470098" w:edGrp="3"/>
            <w:permStart w:id="182400360" w:edGrp="2"/>
            <w:permStart w:id="1297947290" w:edGrp="2"/>
            <w:permStart w:id="1546727786" w:edGrp="2"/>
            <w:permStart w:id="456160984" w:edGrp="2"/>
            <w:permStart w:id="2011787524" w:edGrp="2"/>
            <w:permStart w:id="1079840916" w:edGrp="everyone1"/>
            <w:permStart w:id="2094020040" w:edGrp="everyone21"/>
            <w:permStart w:id="1914115769" w:edGrp="12"/>
            <w:permStart w:id="1447234398" w:edGrp="12"/>
            <w:permStart w:id="337781995" w:edGrp="12"/>
            <w:permStart w:id="687032315" w:edGrp="12"/>
            <w:permStart w:id="349470098" w:edGrp="12"/>
            <w:permStart w:id="182400360" w:edGrp="1"/>
            <w:permStart w:id="1297947290" w:edGrp="1"/>
            <w:permStart w:id="1546727786" w:edGrp="1"/>
            <w:permStart w:id="456160984" w:edGrp="1"/>
            <w:permStart w:id="2011787524" w:edGrp="1"/>
            <w:permStart w:id="1079840916" w:edGrp="1"/>
            <w:permStart w:id="2094020040" w:edGrp="everyone2"/>
            <w:permStart w:id="1914115769" w:edGrp="11"/>
            <w:permStart w:id="1447234398" w:edGrp="11"/>
            <w:permStart w:id="337781995" w:edGrp="11"/>
            <w:permStart w:id="687032315" w:edGrp="11"/>
            <w:permStart w:id="349470098" w:edGrp="11"/>
            <w:permStart w:id="182400360" w:edGrp=""/>
            <w:permStart w:id="1297947290" w:edGrp=""/>
            <w:permStart w:id="1546727786" w:edGrp=""/>
            <w:permStart w:id="456160984" w:edGrp=""/>
            <w:permStart w:id="2011787524" w:edGrp=""/>
            <w:permStart w:id="1079840916" w:edGrp=""/>
            <w:permStart w:id="2094020040" w:edGrp="5"/>
            <w:permStart w:id="1914115769" w:edGrp="5"/>
            <w:permStart w:id="1447234398" w:edGrp="5"/>
            <w:permStart w:id="337781995" w:edGrp="5"/>
            <w:permStart w:id="687032315" w:edGrp="5"/>
            <w:permStart w:id="349470098" w:edGrp="4"/>
            <w:permStart w:id="182400360" w:edGrp="3"/>
            <w:permStart w:id="1297947290" w:edGrp="3"/>
            <w:permStart w:id="1546727786" w:edGrp="3"/>
            <w:permStart w:id="456160984" w:edGrp="3"/>
            <w:permStart w:id="2011787524" w:edGrp="3"/>
            <w:permStart w:id="1079840916" w:edGrp="2"/>
            <w:permStart w:id="2094020040" w:edGrp="4"/>
            <w:permStart w:id="1914115769" w:edGrp="4"/>
            <w:permStart w:id="1447234398" w:edGrp="4"/>
            <w:permStart w:id="337781995" w:edGrp="4"/>
            <w:permStart w:id="687032315" w:edGrp="4"/>
            <w:permStart w:id="349470098" w:edGrp="3"/>
            <w:permStart w:id="182400360" w:edGrp="2"/>
            <w:permStart w:id="1297947290" w:edGrp="2"/>
            <w:permStart w:id="1546727786" w:edGrp="2"/>
            <w:permStart w:id="456160984" w:edGrp="2"/>
            <w:permStart w:id="2011787524" w:edGrp="2"/>
            <w:permStart w:id="1079840916" w:edGrp="everyone1"/>
            <w:permStart w:id="2094020040" w:edGrp="everyone21"/>
            <w:permStart w:id="1914115769" w:edGrp="12"/>
            <w:permStart w:id="1447234398" w:edGrp="12"/>
            <w:permStart w:id="337781995" w:edGrp="12"/>
            <w:permStart w:id="687032315" w:edGrp="12"/>
            <w:permStart w:id="349470098" w:edGrp="12"/>
            <w:permStart w:id="182400360" w:edGrp="1"/>
            <w:permStart w:id="1297947290" w:edGrp="1"/>
            <w:permStart w:id="1546727786" w:edGrp="1"/>
            <w:permStart w:id="456160984" w:edGrp="1"/>
            <w:permStart w:id="2011787524" w:edGrp="1"/>
            <w:permStart w:id="1079840916" w:edGrp="1"/>
            <w:permStart w:id="2094020040" w:edGrp="everyone2"/>
            <w:permStart w:id="1914115769" w:edGrp="11"/>
            <w:permStart w:id="1447234398" w:edGrp="11"/>
            <w:permStart w:id="337781995" w:edGrp="11"/>
            <w:permStart w:id="687032315" w:edGrp="11"/>
            <w:permStart w:id="349470098" w:edGrp="11"/>
            <w:permStart w:id="182400360" w:edGrp=""/>
            <w:permStart w:id="1297947290" w:edGrp=""/>
            <w:permStart w:id="1546727786" w:edGrp=""/>
            <w:permStart w:id="456160984" w:edGrp=""/>
            <w:permStart w:id="2011787524" w:edGrp=""/>
            <w:permStart w:id="1079840916" w:edGrp=""/>
            <w:r>
              <w:rPr/>
            </w:r>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
        </w:tc>
        <w:tc>
          <w:tcPr>
            <w:tcW w:w="4180"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8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r>
          </w:p>
        </w:tc>
        <w:tc>
          <w:tcPr>
            <w:tcW w:w="1368"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50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r>
      <w:tr>
        <w:trPr>
          <w:trHeight w:val="278" w:hRule="atLeast"/>
        </w:trPr>
        <w:tc>
          <w:tcPr>
            <w:tcW w:w="9298" w:type="dxa"/>
            <w:gridSpan w:val="11"/>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b/>
                <w:b/>
                <w:szCs w:val="22"/>
              </w:rPr>
            </w:pPr>
            <w:permStart w:id="182400360" w:edGrp="everyone1"/>
            <w:permStart w:id="1297947290" w:edGrp="everyone1"/>
            <w:permStart w:id="1546727786" w:edGrp="everyone1"/>
            <w:permStart w:id="456160984" w:edGrp="everyone1"/>
            <w:permStart w:id="2011787524" w:edGrp="everyone1"/>
            <w:permStart w:id="1079840916" w:edGrp="everyone11"/>
            <w:permStart w:id="1445021922" w:edGrp="everyone"/>
            <w:r>
              <w:rPr>
                <w:b/>
                <w:szCs w:val="22"/>
              </w:rPr>
              <w:t>Total Bid Amount / Basis of Award (add all item totals):</w:t>
            </w:r>
            <w:permEnd w:id="182400360"/>
            <w:permEnd w:id="1297947290"/>
            <w:permEnd w:id="1546727786"/>
            <w:permEnd w:id="456160984"/>
            <w:permEnd w:id="2011787524"/>
            <w:permEnd w:id="1079840916"/>
            <w:permEnd w:id="1445021922"/>
          </w:p>
        </w:tc>
        <w:tc>
          <w:tcPr>
            <w:tcW w:w="150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r>
      <w:tr>
        <w:trPr>
          <w:trHeight w:val="458" w:hRule="atLeast"/>
        </w:trPr>
        <w:tc>
          <w:tcPr>
            <w:tcW w:w="10798" w:type="dxa"/>
            <w:gridSpan w:val="1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spacing w:before="0" w:after="120"/>
              <w:rPr>
                <w:szCs w:val="22"/>
              </w:rPr>
            </w:pPr>
            <w:permStart w:id="1445021922" w:edGrp="everyone1"/>
            <w:r>
              <w:rPr>
                <w:szCs w:val="22"/>
              </w:rPr>
              <w:t xml:space="preserve">Additional specifications / requirements beyond those listed in this table are attached to this IFB. The attached specifications are part of the original posting on the </w:t>
            </w:r>
            <w:hyperlink r:id="rId12">
              <w:r>
                <w:rPr>
                  <w:rStyle w:val="InternetLink"/>
                  <w:szCs w:val="22"/>
                </w:rPr>
                <w:t>MBTA Business Center</w:t>
              </w:r>
            </w:hyperlink>
            <w:r>
              <w:rPr>
                <w:szCs w:val="22"/>
              </w:rPr>
              <w:t>.</w:t>
            </w:r>
            <w:permEnd w:id="1445021922"/>
          </w:p>
          <w:p>
            <w:pPr>
              <w:pStyle w:val="Normal"/>
              <w:tabs>
                <w:tab w:val="left" w:pos="522" w:leader="none"/>
                <w:tab w:val="left" w:pos="2232" w:leader="none"/>
              </w:tabs>
              <w:rPr>
                <w:szCs w:val="22"/>
              </w:rPr>
            </w:pPr>
            <w:r>
              <w:fldChar w:fldCharType="begin">
                <w:ffData>
                  <w:name w:val=""/>
                  <w:enabled/>
                  <w:calcOnExit w:val="0"/>
                  <w:checkBox>
                    <w:sizeAuto/>
                  </w:checkBox>
                </w:ffData>
              </w:fldChar>
            </w:r>
            <w:r>
              <w:rPr/>
              <w:instrText> FORMCHECKBOX </w:instrText>
            </w:r>
            <w:r>
              <w:rPr/>
              <w:fldChar w:fldCharType="separate"/>
            </w:r>
            <w:bookmarkStart w:id="162" w:name="Check1"/>
            <w:bookmarkStart w:id="163" w:name="__Fieldmark__1759_3242242585"/>
            <w:bookmarkStart w:id="164" w:name="__Fieldmark__1560_1902349989"/>
            <w:bookmarkStart w:id="165" w:name="__Fieldmark__1580_1768207236"/>
            <w:bookmarkStart w:id="166" w:name="__Fieldmark__1759_3242242585"/>
            <w:bookmarkStart w:id="167" w:name="__Fieldmark__1759_3242242585"/>
            <w:bookmarkEnd w:id="164"/>
            <w:bookmarkEnd w:id="165"/>
            <w:bookmarkEnd w:id="167"/>
            <w:r>
              <w:rPr/>
            </w:r>
            <w:bookmarkStart w:id="168" w:name="%22IFB"/>
            <w:r>
              <w:rPr/>
              <w:fldChar w:fldCharType="end"/>
            </w:r>
            <w:bookmarkEnd w:id="162"/>
            <w:r>
              <w:rPr>
                <w:szCs w:val="22"/>
              </w:rPr>
              <w:t xml:space="preserve"> YES          </w:t>
            </w:r>
            <w:r>
              <w:fldChar w:fldCharType="begin">
                <w:ffData>
                  <w:name w:val=""/>
                  <w:enabled/>
                  <w:calcOnExit w:val="0"/>
                  <w:checkBox>
                    <w:sizeAuto/>
                  </w:checkBox>
                </w:ffData>
              </w:fldChar>
            </w:r>
            <w:r>
              <w:rPr/>
              <w:instrText> FORMCHECKBOX </w:instrText>
            </w:r>
            <w:r>
              <w:rPr/>
              <w:fldChar w:fldCharType="separate"/>
            </w:r>
            <w:bookmarkStart w:id="169" w:name="Check2"/>
            <w:bookmarkStart w:id="170" w:name="__Fieldmark__1773_3242242585"/>
            <w:bookmarkStart w:id="171" w:name="__Fieldmark__1571_1902349989"/>
            <w:bookmarkStart w:id="172" w:name="__Fieldmark__1586_1768207236"/>
            <w:bookmarkStart w:id="173" w:name="__Fieldmark__1773_3242242585"/>
            <w:bookmarkStart w:id="174" w:name="__Fieldmark__1773_3242242585"/>
            <w:bookmarkEnd w:id="171"/>
            <w:bookmarkEnd w:id="172"/>
            <w:bookmarkEnd w:id="174"/>
            <w:r>
              <w:rPr/>
            </w:r>
            <w:bookmarkStart w:id="175" w:name="%22IFB"/>
            <w:r>
              <w:rPr/>
              <w:fldChar w:fldCharType="end"/>
            </w:r>
            <w:bookmarkEnd w:id="169"/>
            <w:permStart w:id="565117281" w:edGrp="everyone"/>
            <w:r>
              <w:rPr>
                <w:szCs w:val="22"/>
              </w:rPr>
              <w:t xml:space="preserve"> NO</w:t>
            </w:r>
            <w:permEnd w:id="565117281"/>
          </w:p>
        </w:tc>
      </w:tr>
      <w:tr>
        <w:trPr>
          <w:trHeight w:val="22" w:hRule="atLeast"/>
        </w:trPr>
        <w:tc>
          <w:tcPr>
            <w:tcW w:w="10798" w:type="dxa"/>
            <w:gridSpan w:val="1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Point of Destination for goods: </w:t>
            </w:r>
          </w:p>
          <w:p>
            <w:pPr>
              <w:pStyle w:val="Normal"/>
              <w:tabs>
                <w:tab w:val="left" w:pos="522" w:leader="none"/>
                <w:tab w:val="left" w:pos="2232" w:leader="none"/>
              </w:tabs>
              <w:rPr>
                <w:szCs w:val="22"/>
              </w:rPr>
            </w:pPr>
            <w:r>
              <w:rPr>
                <w:szCs w:val="22"/>
              </w:rPr>
            </w:r>
          </w:p>
          <w:p>
            <w:pPr>
              <w:pStyle w:val="Normal"/>
              <w:tabs>
                <w:tab w:val="left" w:pos="522" w:leader="none"/>
                <w:tab w:val="left" w:pos="2232" w:leader="none"/>
              </w:tabs>
              <w:rPr>
                <w:rFonts w:eastAsia="" w:eastAsiaTheme="majorEastAsia"/>
                <w:caps/>
                <w:szCs w:val="22"/>
              </w:rPr>
            </w:pPr>
            <w:r>
              <w:rPr>
                <w:rFonts w:eastAsia="" w:eastAsiaTheme="majorEastAsia"/>
                <w:caps/>
                <w:szCs w:val="22"/>
              </w:rPr>
              <w:t xml:space="preserve">{DELIVERY_ADDRESS} </w:t>
            </w:r>
          </w:p>
          <w:p>
            <w:pPr>
              <w:pStyle w:val="Normal"/>
              <w:tabs>
                <w:tab w:val="left" w:pos="522" w:leader="none"/>
                <w:tab w:val="left" w:pos="2232" w:leader="none"/>
              </w:tabs>
              <w:rPr>
                <w:rFonts w:eastAsia="" w:eastAsiaTheme="majorEastAsia"/>
                <w:color w:val="8496B0" w:themeColor="text2" w:themeTint="99"/>
                <w:szCs w:val="22"/>
              </w:rPr>
            </w:pPr>
            <w:r>
              <w:rPr>
                <w:rFonts w:eastAsia="" w:eastAsiaTheme="majorEastAsia"/>
                <w:color w:val="8496B0" w:themeColor="text2" w:themeTint="99"/>
                <w:szCs w:val="22"/>
              </w:rPr>
            </w:r>
          </w:p>
          <w:p>
            <w:pPr>
              <w:pStyle w:val="Normal"/>
              <w:tabs>
                <w:tab w:val="left" w:pos="522" w:leader="none"/>
                <w:tab w:val="left" w:pos="2232" w:leader="none"/>
              </w:tabs>
              <w:rPr>
                <w:rFonts w:eastAsia="" w:eastAsiaTheme="majorEastAsia"/>
                <w:szCs w:val="22"/>
              </w:rPr>
            </w:pPr>
            <w:r>
              <w:rPr>
                <w:rFonts w:eastAsia="" w:eastAsiaTheme="majorEastAsia"/>
                <w:szCs w:val="22"/>
              </w:rPr>
              <w:t>Delivery Time from order receipt to delivery date:</w:t>
            </w:r>
          </w:p>
          <w:p>
            <w:pPr>
              <w:pStyle w:val="Normal"/>
              <w:tabs>
                <w:tab w:val="left" w:pos="522" w:leader="none"/>
                <w:tab w:val="left" w:pos="2232" w:leader="none"/>
              </w:tabs>
              <w:rPr>
                <w:rFonts w:eastAsia="" w:eastAsiaTheme="majorEastAsia"/>
                <w:color w:val="8496B0" w:themeColor="text2" w:themeTint="99"/>
                <w:szCs w:val="22"/>
              </w:rPr>
            </w:pPr>
            <w:r>
              <w:rPr>
                <w:rFonts w:eastAsia="" w:eastAsiaTheme="majorEastAsia"/>
                <w:color w:val="8496B0" w:themeColor="text2" w:themeTint="99"/>
                <w:szCs w:val="22"/>
              </w:rPr>
            </w:r>
          </w:p>
          <w:p>
            <w:pPr>
              <w:pStyle w:val="Normal"/>
              <w:tabs>
                <w:tab w:val="left" w:pos="522" w:leader="none"/>
                <w:tab w:val="left" w:pos="2232" w:leader="none"/>
              </w:tabs>
              <w:rPr>
                <w:rFonts w:eastAsia="" w:eastAsiaTheme="majorEastAsia"/>
                <w:caps/>
              </w:rPr>
            </w:pPr>
            <w:r>
              <w:rPr>
                <w:rFonts w:eastAsia="" w:eastAsiaTheme="majorEastAsia"/>
                <w:caps/>
                <w:szCs w:val="22"/>
              </w:rPr>
              <w:t>{DELIVERY_TIME}</w:t>
            </w:r>
          </w:p>
          <w:p>
            <w:pPr>
              <w:pStyle w:val="Normal"/>
              <w:tabs>
                <w:tab w:val="left" w:pos="522" w:leader="none"/>
                <w:tab w:val="left" w:pos="2232" w:leader="none"/>
              </w:tabs>
              <w:rPr>
                <w:rFonts w:eastAsia="" w:eastAsiaTheme="majorEastAsia"/>
                <w:color w:val="8496B0" w:themeColor="text2" w:themeTint="99"/>
                <w:szCs w:val="22"/>
              </w:rPr>
            </w:pPr>
            <w:r>
              <w:rPr>
                <w:rFonts w:eastAsia="" w:eastAsiaTheme="majorEastAsia"/>
                <w:color w:val="8496B0" w:themeColor="text2" w:themeTint="99"/>
                <w:szCs w:val="22"/>
              </w:rPr>
            </w:r>
          </w:p>
          <w:p>
            <w:pPr>
              <w:pStyle w:val="Normal"/>
              <w:tabs>
                <w:tab w:val="left" w:pos="522" w:leader="none"/>
                <w:tab w:val="left" w:pos="2232" w:leader="none"/>
              </w:tabs>
              <w:rPr>
                <w:szCs w:val="22"/>
              </w:rPr>
            </w:pPr>
            <w:r>
              <w:rPr>
                <w:rStyle w:val="Emphasis"/>
                <w:szCs w:val="22"/>
              </w:rPr>
              <w:t xml:space="preserve">Please note: </w:t>
            </w:r>
            <w:r>
              <w:rPr>
                <w:i/>
                <w:szCs w:val="22"/>
              </w:rPr>
              <w:t>Bid prices must be inclusive, but not restricted to, all freight, packaging, handling, taxes, and duties for a delivery at the point of destination above (see Section 2.10 Delivery Terms).</w:t>
            </w:r>
            <w:r>
              <w:rPr>
                <w:szCs w:val="22"/>
              </w:rPr>
              <w:t xml:space="preserve"> </w:t>
            </w:r>
            <w:r>
              <w:rPr>
                <w:rStyle w:val="Emphasis"/>
                <w:szCs w:val="22"/>
              </w:rPr>
              <w:t>The MBTA will not pay separate customs duties for shipments, and will refuse to accept any material requiring such payment.</w:t>
            </w:r>
          </w:p>
        </w:tc>
      </w:tr>
      <w:tr>
        <w:trPr>
          <w:trHeight w:val="22" w:hRule="atLeast"/>
        </w:trPr>
        <w:tc>
          <w:tcPr>
            <w:tcW w:w="10798" w:type="dxa"/>
            <w:gridSpan w:val="1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b/>
                <w:b/>
                <w:szCs w:val="22"/>
              </w:rPr>
            </w:pPr>
            <w:r>
              <w:rPr>
                <w:b/>
                <w:szCs w:val="22"/>
              </w:rPr>
              <w:t>Prompt Payment Discounts:</w:t>
            </w:r>
          </w:p>
          <w:p>
            <w:pPr>
              <w:pStyle w:val="Normal"/>
              <w:rPr>
                <w:szCs w:val="20"/>
              </w:rPr>
            </w:pPr>
            <w:r>
              <w:rPr>
                <w:rFonts w:cs="Arial"/>
                <w:szCs w:val="20"/>
              </w:rPr>
              <w:t xml:space="preserve">All contractors doing business with the MBTA shall provide a Prompt Payment Discount (PPD) for receiving early payments. </w:t>
            </w:r>
            <w:r>
              <w:rPr>
                <w:rFonts w:cs="Arial"/>
                <w:w w:val="100"/>
                <w:szCs w:val="20"/>
              </w:rPr>
              <w:t xml:space="preserve">Bidder shall provide a Prompt Payment Discount percentage (%) off the invoice payment, for each of the payment issue dates listed. </w:t>
            </w:r>
            <w:r>
              <w:rPr>
                <w:szCs w:val="20"/>
              </w:rPr>
              <w:t>If no discount is offered enter 0%.</w:t>
            </w:r>
          </w:p>
        </w:tc>
      </w:tr>
      <w:tr>
        <w:trPr>
          <w:trHeight w:val="22" w:hRule="atLeast"/>
        </w:trPr>
        <w:tc>
          <w:tcPr>
            <w:tcW w:w="10798" w:type="dxa"/>
            <w:gridSpan w:val="1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D9D9D9" w:themeFill="background1" w:themeFillShade="d9" w:val="clear"/>
            <w:vAlign w:val="center"/>
          </w:tcPr>
          <w:p>
            <w:pPr>
              <w:pStyle w:val="Normal"/>
              <w:tabs>
                <w:tab w:val="left" w:pos="522" w:leader="none"/>
                <w:tab w:val="left" w:pos="2232" w:leader="none"/>
              </w:tabs>
              <w:rPr>
                <w:b/>
                <w:b/>
                <w:szCs w:val="22"/>
              </w:rPr>
            </w:pPr>
            <w:r>
              <w:rPr>
                <w:b/>
                <w:szCs w:val="20"/>
              </w:rPr>
              <w:t xml:space="preserve">Note: </w:t>
            </w:r>
            <w:r>
              <w:rPr>
                <w:szCs w:val="20"/>
              </w:rPr>
              <w:t>MBTA standard prompt pay discount is 1% 20, Net 45 Days.</w:t>
            </w:r>
          </w:p>
        </w:tc>
      </w:tr>
      <w:tr>
        <w:trPr>
          <w:trHeight w:val="22" w:hRule="atLeast"/>
        </w:trPr>
        <w:tc>
          <w:tcPr>
            <w:tcW w:w="136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10 days</w:t>
            </w:r>
          </w:p>
        </w:tc>
        <w:tc>
          <w:tcPr>
            <w:tcW w:w="1350"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r>
              <w:rPr>
                <w:szCs w:val="22"/>
              </w:rPr>
              <w:t>%</w:t>
            </w:r>
          </w:p>
        </w:tc>
        <w:tc>
          <w:tcPr>
            <w:tcW w:w="1350"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15 days</w:t>
            </w:r>
          </w:p>
        </w:tc>
        <w:tc>
          <w:tcPr>
            <w:tcW w:w="135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r>
              <w:rPr>
                <w:szCs w:val="22"/>
              </w:rPr>
              <w:t>%</w:t>
            </w:r>
          </w:p>
        </w:tc>
        <w:tc>
          <w:tcPr>
            <w:tcW w:w="135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20 days</w:t>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r>
              <w:rPr>
                <w:szCs w:val="22"/>
              </w:rPr>
              <w:t>%</w:t>
            </w:r>
          </w:p>
        </w:tc>
        <w:tc>
          <w:tcPr>
            <w:tcW w:w="1352"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30 days</w:t>
            </w:r>
          </w:p>
        </w:tc>
        <w:tc>
          <w:tcPr>
            <w:tcW w:w="1335"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permStart w:id="150018186" w:edGrp="everyone"/>
            <w:permStart w:id="939524877" w:edGrp="everyone"/>
            <w:permStart w:id="1787233626" w:edGrp="everyone"/>
            <w:permStart w:id="1529446270" w:edGrp="everyone"/>
            <w:r>
              <w:rPr>
                <w:szCs w:val="22"/>
              </w:rPr>
              <w:t>%</w:t>
            </w:r>
            <w:permEnd w:id="150018186"/>
            <w:permEnd w:id="939524877"/>
            <w:permEnd w:id="1787233626"/>
            <w:permEnd w:id="1529446270"/>
          </w:p>
        </w:tc>
      </w:tr>
    </w:tbl>
    <w:p>
      <w:pPr>
        <w:sectPr>
          <w:headerReference w:type="default" r:id="rId13"/>
          <w:footerReference w:type="default" r:id="rId14"/>
          <w:type w:val="nextPage"/>
          <w:pgSz w:w="12240" w:h="15840"/>
          <w:pgMar w:left="720" w:right="720" w:header="432" w:top="720" w:footer="432" w:bottom="720" w:gutter="0"/>
          <w:pgNumType w:fmt="decimal"/>
          <w:formProt w:val="false"/>
          <w:textDirection w:val="lrTb"/>
          <w:docGrid w:type="default" w:linePitch="299" w:charSpace="0"/>
        </w:sectPr>
      </w:pPr>
    </w:p>
    <w:p>
      <w:pPr>
        <w:pStyle w:val="Heading1"/>
        <w:numPr>
          <w:ilvl w:val="0"/>
          <w:numId w:val="0"/>
        </w:numPr>
        <w:ind w:left="720" w:hanging="720"/>
        <w:rPr/>
      </w:pPr>
      <w:bookmarkStart w:id="178" w:name="_Toc519700969"/>
      <w:r>
        <w:rPr/>
        <w:t>Form C: Alternate Goods &amp; Services Pricing Form</w:t>
      </w:r>
      <w:bookmarkEnd w:id="178"/>
    </w:p>
    <w:p>
      <w:pPr>
        <w:pStyle w:val="TextBodyIndent"/>
        <w:tabs>
          <w:tab w:val="left" w:pos="720" w:leader="none"/>
          <w:tab w:val="left" w:pos="1440" w:leader="none"/>
          <w:tab w:val="left" w:pos="2160" w:leader="none"/>
          <w:tab w:val="left" w:pos="2880" w:leader="none"/>
          <w:tab w:val="left" w:pos="3600" w:leader="none"/>
          <w:tab w:val="left" w:pos="4320" w:leader="none"/>
          <w:tab w:val="left" w:pos="5550" w:leader="none"/>
        </w:tabs>
        <w:ind w:left="360" w:hanging="0"/>
        <w:jc w:val="both"/>
        <w:rPr>
          <w:b/>
          <w:b/>
          <w:szCs w:val="22"/>
        </w:rPr>
      </w:pPr>
      <w:r>
        <w:rPr>
          <w:b/>
          <w:szCs w:val="22"/>
        </w:rPr>
        <w:t>Bidders who desire to propose alternate goods / services shall only complete this form if Section 2.8 allows for alternate bids.</w:t>
      </w:r>
      <w:r>
        <w:rPr>
          <w:szCs w:val="22"/>
        </w:rPr>
        <w:t xml:space="preserve"> Bidders quoting on functionally equivalent goods and services shall fill out this pricing form with all relevant information for the alternate goods and services. Bids for functionally equivalent goods and services will be considered if accompanied by complete descriptive literature (see Section 2.8). Bidders are required to quote firm fixed price(s) / rate(s). The quoted prices shall be inclusive of ancillary charges including but not limited to prevailing wages, tooling, equipment, transportation costs, customs, duty charges, and other associated charges. Bidders shall quote only on goods and services in strict accordance with the specifications / requirements.</w:t>
      </w:r>
    </w:p>
    <w:tbl>
      <w:tblPr>
        <w:tblW w:w="5000" w:type="pct"/>
        <w:jc w:val="left"/>
        <w:tblInd w:w="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top w:w="115" w:type="dxa"/>
          <w:left w:w="115" w:type="dxa"/>
          <w:bottom w:w="115" w:type="dxa"/>
          <w:right w:w="115" w:type="dxa"/>
        </w:tblCellMar>
        <w:tblLook w:noVBand="0" w:val="01e0" w:noHBand="0" w:lastColumn="1" w:firstColumn="1" w:lastRow="1" w:firstRow="1"/>
      </w:tblPr>
      <w:tblGrid>
        <w:gridCol w:w="1219"/>
        <w:gridCol w:w="132"/>
        <w:gridCol w:w="1351"/>
        <w:gridCol w:w="1350"/>
        <w:gridCol w:w="1238"/>
        <w:gridCol w:w="113"/>
        <w:gridCol w:w="1238"/>
        <w:gridCol w:w="113"/>
        <w:gridCol w:w="1153"/>
        <w:gridCol w:w="197"/>
        <w:gridCol w:w="1179"/>
        <w:gridCol w:w="2"/>
        <w:gridCol w:w="169"/>
        <w:gridCol w:w="1332"/>
        <w:gridCol w:w="3"/>
        <w:gridCol w:w="9"/>
      </w:tblGrid>
      <w:tr>
        <w:trPr/>
        <w:tc>
          <w:tcPr>
            <w:tcW w:w="10798" w:type="dxa"/>
            <w:gridSpan w:val="16"/>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tabs>
                <w:tab w:val="left" w:pos="522" w:leader="none"/>
                <w:tab w:val="left" w:pos="2232" w:leader="none"/>
              </w:tabs>
              <w:rPr>
                <w:b/>
                <w:b/>
                <w:szCs w:val="22"/>
              </w:rPr>
            </w:pPr>
            <w:r>
              <w:rPr>
                <w:b/>
                <w:szCs w:val="22"/>
              </w:rPr>
              <w:t xml:space="preserve">Bidder’s Name: </w:t>
            </w:r>
            <w:permStart w:id="2079469867" w:edGrp="everyone"/>
            <w:r>
              <w:rPr>
                <w:b/>
                <w:szCs w:val="22"/>
              </w:rPr>
              <w:t xml:space="preserve">        </w:t>
            </w:r>
            <w:permEnd w:id="2079469867"/>
          </w:p>
        </w:tc>
      </w:tr>
      <w:tr>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b/>
                <w:b/>
                <w:szCs w:val="22"/>
              </w:rPr>
            </w:pPr>
            <w:r>
              <w:rPr>
                <w:b/>
                <w:szCs w:val="22"/>
              </w:rPr>
              <w:t>Item Number</w:t>
            </w:r>
          </w:p>
        </w:tc>
        <w:tc>
          <w:tcPr>
            <w:tcW w:w="4071"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b/>
                <w:b/>
                <w:szCs w:val="22"/>
              </w:rPr>
            </w:pPr>
            <w:r>
              <w:rPr>
                <w:b/>
                <w:szCs w:val="22"/>
              </w:rPr>
              <w:t>Item Description</w:t>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b/>
                <w:b/>
                <w:szCs w:val="22"/>
              </w:rPr>
            </w:pPr>
            <w:r>
              <w:rPr>
                <w:b/>
                <w:szCs w:val="22"/>
              </w:rPr>
              <w:t>Unit of Measure</w:t>
            </w:r>
          </w:p>
        </w:tc>
        <w:tc>
          <w:tcPr>
            <w:tcW w:w="1266"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szCs w:val="22"/>
              </w:rPr>
            </w:pPr>
            <w:r>
              <w:rPr>
                <w:b/>
                <w:szCs w:val="22"/>
              </w:rPr>
              <w:t>Quantity</w:t>
            </w:r>
          </w:p>
        </w:tc>
        <w:tc>
          <w:tcPr>
            <w:tcW w:w="1378"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tabs>
                <w:tab w:val="left" w:pos="522" w:leader="none"/>
                <w:tab w:val="left" w:pos="2232" w:leader="none"/>
              </w:tabs>
              <w:jc w:val="center"/>
              <w:rPr>
                <w:b/>
                <w:b/>
                <w:szCs w:val="22"/>
              </w:rPr>
            </w:pPr>
            <w:r>
              <w:rPr>
                <w:b/>
                <w:szCs w:val="22"/>
              </w:rPr>
              <w:t>Unit Price</w:t>
            </w:r>
          </w:p>
        </w:tc>
        <w:tc>
          <w:tcPr>
            <w:tcW w:w="1504"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tabs>
                <w:tab w:val="left" w:pos="522" w:leader="none"/>
                <w:tab w:val="left" w:pos="2232" w:leader="none"/>
              </w:tabs>
              <w:jc w:val="center"/>
              <w:rPr>
                <w:b/>
                <w:b/>
                <w:szCs w:val="22"/>
              </w:rPr>
            </w:pPr>
            <w:r>
              <w:rPr>
                <w:b/>
                <w:szCs w:val="22"/>
              </w:rPr>
              <w:t>Item Total</w:t>
            </w:r>
          </w:p>
        </w:tc>
        <w:tc>
          <w:tcPr>
            <w:tcW w:w="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pPr>
            <w:r>
              <w:rPr/>
            </w:r>
          </w:p>
        </w:tc>
      </w:tr>
      <w:tr>
        <w:trPr>
          <w:trHeight w:val="504" w:hRule="atLeast"/>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pPr>
            <w:permStart w:id="1860461820" w:edGrp="1"/>
            <w:permStart w:id="92162886" w:edGrp="3"/>
            <w:permStart w:id="2119240830" w:edGrp="3"/>
            <w:permStart w:id="573923848" w:edGrp="3"/>
            <w:permStart w:id="566848379" w:edGrp="3"/>
            <w:permStart w:id="1360802674" w:edGrp="2"/>
            <w:permStart w:id="1860461820" w:edGrp=""/>
            <w:permStart w:id="92162886" w:edGrp="2"/>
            <w:permStart w:id="2119240830" w:edGrp="2"/>
            <w:permStart w:id="573923848" w:edGrp="2"/>
            <w:permStart w:id="566848379" w:edGrp="2"/>
            <w:permStart w:id="1360802674" w:edGrp="everyone"/>
            <w:permStart w:id="1860461820" w:edGrp="everyone11"/>
            <w:permStart w:id="92162886" w:edGrp="1"/>
            <w:permStart w:id="2119240830" w:edGrp="1"/>
            <w:permStart w:id="573923848" w:edGrp="1"/>
            <w:permStart w:id="566848379" w:edGrp="1"/>
            <w:permStart w:id="1360802674" w:edGrp="1"/>
            <w:permStart w:id="1860461820" w:edGrp="everyone1"/>
            <w:permStart w:id="92162886" w:edGrp=""/>
            <w:permStart w:id="2119240830" w:edGrp=""/>
            <w:permStart w:id="573923848" w:edGrp=""/>
            <w:permStart w:id="566848379" w:edGrp=""/>
            <w:permStart w:id="1360802674" w:edGrp=""/>
            <w:permStart w:id="1860461820" w:edGrp="1"/>
            <w:permStart w:id="92162886" w:edGrp="3"/>
            <w:permStart w:id="2119240830" w:edGrp="3"/>
            <w:permStart w:id="573923848" w:edGrp="3"/>
            <w:permStart w:id="566848379" w:edGrp="3"/>
            <w:permStart w:id="1360802674" w:edGrp="2"/>
            <w:permStart w:id="1860461820" w:edGrp=""/>
            <w:permStart w:id="92162886" w:edGrp="2"/>
            <w:permStart w:id="2119240830" w:edGrp="2"/>
            <w:permStart w:id="573923848" w:edGrp="2"/>
            <w:permStart w:id="566848379" w:edGrp="2"/>
            <w:permStart w:id="1360802674" w:edGrp="everyone"/>
            <w:permStart w:id="1860461820" w:edGrp="everyone11"/>
            <w:permStart w:id="92162886" w:edGrp="1"/>
            <w:permStart w:id="2119240830" w:edGrp="1"/>
            <w:permStart w:id="573923848" w:edGrp="1"/>
            <w:permStart w:id="566848379" w:edGrp="1"/>
            <w:permStart w:id="1360802674" w:edGrp="1"/>
            <w:permStart w:id="1860461820" w:edGrp="everyone1"/>
            <w:permStart w:id="92162886" w:edGrp=""/>
            <w:permStart w:id="2119240830" w:edGrp=""/>
            <w:permStart w:id="573923848" w:edGrp=""/>
            <w:permStart w:id="566848379" w:edGrp=""/>
            <w:permStart w:id="1360802674" w:edGrp=""/>
            <w:r>
              <w:rPr/>
            </w:r>
            <w:permEnd w:id="1860461820"/>
            <w:permEnd w:id="92162886"/>
            <w:permEnd w:id="2119240830"/>
            <w:permEnd w:id="573923848"/>
            <w:permEnd w:id="566848379"/>
            <w:permEnd w:id="1360802674"/>
            <w:permEnd w:id="1860461820"/>
            <w:permEnd w:id="92162886"/>
            <w:permEnd w:id="2119240830"/>
            <w:permEnd w:id="573923848"/>
            <w:permEnd w:id="566848379"/>
            <w:permEnd w:id="1360802674"/>
            <w:permEnd w:id="1860461820"/>
            <w:permEnd w:id="92162886"/>
            <w:permEnd w:id="2119240830"/>
            <w:permEnd w:id="573923848"/>
            <w:permEnd w:id="566848379"/>
            <w:permEnd w:id="1360802674"/>
            <w:permEnd w:id="1860461820"/>
            <w:permEnd w:id="92162886"/>
            <w:permEnd w:id="2119240830"/>
            <w:permEnd w:id="573923848"/>
            <w:permEnd w:id="566848379"/>
            <w:permEnd w:id="1360802674"/>
            <w:permEnd w:id="1860461820"/>
            <w:permEnd w:id="92162886"/>
            <w:permEnd w:id="2119240830"/>
            <w:permEnd w:id="573923848"/>
            <w:permEnd w:id="566848379"/>
            <w:permEnd w:id="1360802674"/>
            <w:permEnd w:id="1860461820"/>
            <w:permEnd w:id="92162886"/>
            <w:permEnd w:id="2119240830"/>
            <w:permEnd w:id="573923848"/>
            <w:permEnd w:id="566848379"/>
            <w:permEnd w:id="1360802674"/>
            <w:permEnd w:id="1860461820"/>
            <w:permEnd w:id="92162886"/>
            <w:permEnd w:id="2119240830"/>
            <w:permEnd w:id="573923848"/>
            <w:permEnd w:id="566848379"/>
            <w:permEnd w:id="1360802674"/>
            <w:permEnd w:id="1860461820"/>
            <w:permEnd w:id="92162886"/>
            <w:permEnd w:id="2119240830"/>
            <w:permEnd w:id="573923848"/>
            <w:permEnd w:id="566848379"/>
            <w:permEnd w:id="1360802674"/>
          </w:p>
        </w:tc>
        <w:tc>
          <w:tcPr>
            <w:tcW w:w="4071"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66"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r>
          </w:p>
        </w:tc>
        <w:tc>
          <w:tcPr>
            <w:tcW w:w="1378"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504"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pPr>
            <w:r>
              <w:rPr/>
            </w:r>
          </w:p>
        </w:tc>
      </w:tr>
      <w:tr>
        <w:trPr>
          <w:trHeight w:val="504" w:hRule="atLeast"/>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pPr>
            <w:permStart w:id="1860461820" w:edGrp="3"/>
            <w:permStart w:id="92162886" w:edGrp="5"/>
            <w:permStart w:id="2119240830" w:edGrp="5"/>
            <w:permStart w:id="573923848" w:edGrp="5"/>
            <w:permStart w:id="566848379" w:edGrp="5"/>
            <w:permStart w:id="1360802674" w:edGrp="4"/>
            <w:permStart w:id="436742470" w:edGrp="3"/>
            <w:permStart w:id="1384980330" w:edGrp="3"/>
            <w:permStart w:id="114360876" w:edGrp="3"/>
            <w:permStart w:id="828179817" w:edGrp="3"/>
            <w:permStart w:id="1270361916" w:edGrp="3"/>
            <w:permStart w:id="900888885" w:edGrp="2"/>
            <w:permStart w:id="1860461820" w:edGrp="2"/>
            <w:permStart w:id="92162886" w:edGrp="4"/>
            <w:permStart w:id="2119240830" w:edGrp="4"/>
            <w:permStart w:id="573923848" w:edGrp="4"/>
            <w:permStart w:id="566848379" w:edGrp="4"/>
            <w:permStart w:id="1360802674" w:edGrp="3"/>
            <w:permStart w:id="436742470" w:edGrp="2"/>
            <w:permStart w:id="1384980330" w:edGrp="2"/>
            <w:permStart w:id="114360876" w:edGrp="2"/>
            <w:permStart w:id="828179817" w:edGrp="2"/>
            <w:permStart w:id="1270361916" w:edGrp="2"/>
            <w:permStart w:id="900888885" w:edGrp="everyone2"/>
            <w:permStart w:id="1860461820" w:edGrp="everyone31"/>
            <w:permStart w:id="92162886" w:edGrp="12"/>
            <w:permStart w:id="2119240830" w:edGrp="12"/>
            <w:permStart w:id="573923848" w:edGrp="12"/>
            <w:permStart w:id="566848379" w:edGrp="12"/>
            <w:permStart w:id="1360802674" w:edGrp="12"/>
            <w:permStart w:id="436742470" w:edGrp="1"/>
            <w:permStart w:id="1384980330" w:edGrp="1"/>
            <w:permStart w:id="114360876" w:edGrp="1"/>
            <w:permStart w:id="828179817" w:edGrp="1"/>
            <w:permStart w:id="1270361916" w:edGrp="1"/>
            <w:permStart w:id="900888885" w:edGrp="1"/>
            <w:permStart w:id="1860461820" w:edGrp="everyone3"/>
            <w:permStart w:id="92162886" w:edGrp="11"/>
            <w:permStart w:id="2119240830" w:edGrp="11"/>
            <w:permStart w:id="573923848" w:edGrp="11"/>
            <w:permStart w:id="566848379" w:edGrp="11"/>
            <w:permStart w:id="1360802674" w:edGrp="11"/>
            <w:permStart w:id="436742470" w:edGrp=""/>
            <w:permStart w:id="1384980330" w:edGrp=""/>
            <w:permStart w:id="114360876" w:edGrp=""/>
            <w:permStart w:id="828179817" w:edGrp=""/>
            <w:permStart w:id="1270361916" w:edGrp=""/>
            <w:permStart w:id="900888885" w:edGrp=""/>
            <w:permStart w:id="1860461820" w:edGrp="3"/>
            <w:permStart w:id="92162886" w:edGrp="5"/>
            <w:permStart w:id="2119240830" w:edGrp="5"/>
            <w:permStart w:id="573923848" w:edGrp="5"/>
            <w:permStart w:id="566848379" w:edGrp="5"/>
            <w:permStart w:id="1360802674" w:edGrp="4"/>
            <w:permStart w:id="436742470" w:edGrp="3"/>
            <w:permStart w:id="1384980330" w:edGrp="3"/>
            <w:permStart w:id="114360876" w:edGrp="3"/>
            <w:permStart w:id="828179817" w:edGrp="3"/>
            <w:permStart w:id="1270361916" w:edGrp="3"/>
            <w:permStart w:id="900888885" w:edGrp="2"/>
            <w:permStart w:id="1860461820" w:edGrp="2"/>
            <w:permStart w:id="92162886" w:edGrp="4"/>
            <w:permStart w:id="2119240830" w:edGrp="4"/>
            <w:permStart w:id="573923848" w:edGrp="4"/>
            <w:permStart w:id="566848379" w:edGrp="4"/>
            <w:permStart w:id="1360802674" w:edGrp="3"/>
            <w:permStart w:id="436742470" w:edGrp="2"/>
            <w:permStart w:id="1384980330" w:edGrp="2"/>
            <w:permStart w:id="114360876" w:edGrp="2"/>
            <w:permStart w:id="828179817" w:edGrp="2"/>
            <w:permStart w:id="1270361916" w:edGrp="2"/>
            <w:permStart w:id="900888885" w:edGrp="everyone2"/>
            <w:permStart w:id="1860461820" w:edGrp="everyone31"/>
            <w:permStart w:id="92162886" w:edGrp="12"/>
            <w:permStart w:id="2119240830" w:edGrp="12"/>
            <w:permStart w:id="573923848" w:edGrp="12"/>
            <w:permStart w:id="566848379" w:edGrp="12"/>
            <w:permStart w:id="1360802674" w:edGrp="12"/>
            <w:permStart w:id="436742470" w:edGrp="1"/>
            <w:permStart w:id="1384980330" w:edGrp="1"/>
            <w:permStart w:id="114360876" w:edGrp="1"/>
            <w:permStart w:id="828179817" w:edGrp="1"/>
            <w:permStart w:id="1270361916" w:edGrp="1"/>
            <w:permStart w:id="900888885" w:edGrp="1"/>
            <w:permStart w:id="1860461820" w:edGrp="everyone3"/>
            <w:permStart w:id="92162886" w:edGrp="11"/>
            <w:permStart w:id="2119240830" w:edGrp="11"/>
            <w:permStart w:id="573923848" w:edGrp="11"/>
            <w:permStart w:id="566848379" w:edGrp="11"/>
            <w:permStart w:id="1360802674" w:edGrp="11"/>
            <w:permStart w:id="436742470" w:edGrp=""/>
            <w:permStart w:id="1384980330" w:edGrp=""/>
            <w:permStart w:id="114360876" w:edGrp=""/>
            <w:permStart w:id="828179817" w:edGrp=""/>
            <w:permStart w:id="1270361916" w:edGrp=""/>
            <w:permStart w:id="900888885" w:edGrp=""/>
            <w:r>
              <w:rPr/>
            </w:r>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
        </w:tc>
        <w:tc>
          <w:tcPr>
            <w:tcW w:w="4071"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66"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r>
          </w:p>
        </w:tc>
        <w:tc>
          <w:tcPr>
            <w:tcW w:w="1378"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504"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pPr>
            <w:r>
              <w:rPr/>
            </w:r>
          </w:p>
        </w:tc>
      </w:tr>
      <w:tr>
        <w:trPr>
          <w:trHeight w:val="504" w:hRule="atLeast"/>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pPr>
            <w:permStart w:id="436742470" w:edGrp="5"/>
            <w:permStart w:id="1384980330" w:edGrp="5"/>
            <w:permStart w:id="114360876" w:edGrp="5"/>
            <w:permStart w:id="828179817" w:edGrp="5"/>
            <w:permStart w:id="1270361916" w:edGrp="5"/>
            <w:permStart w:id="900888885" w:edGrp="4"/>
            <w:permStart w:id="1608082340" w:edGrp="3"/>
            <w:permStart w:id="1081569372" w:edGrp="3"/>
            <w:permStart w:id="217481151" w:edGrp="3"/>
            <w:permStart w:id="1366956702" w:edGrp="3"/>
            <w:permStart w:id="1709187192" w:edGrp="3"/>
            <w:permStart w:id="1882219846" w:edGrp="2"/>
            <w:permStart w:id="436742470" w:edGrp="4"/>
            <w:permStart w:id="1384980330" w:edGrp="4"/>
            <w:permStart w:id="114360876" w:edGrp="4"/>
            <w:permStart w:id="828179817" w:edGrp="4"/>
            <w:permStart w:id="1270361916" w:edGrp="4"/>
            <w:permStart w:id="900888885" w:edGrp="3"/>
            <w:permStart w:id="1608082340" w:edGrp="2"/>
            <w:permStart w:id="1081569372" w:edGrp="2"/>
            <w:permStart w:id="217481151" w:edGrp="2"/>
            <w:permStart w:id="1366956702" w:edGrp="2"/>
            <w:permStart w:id="1709187192" w:edGrp="2"/>
            <w:permStart w:id="1882219846" w:edGrp="everyone1"/>
            <w:permStart w:id="436742470" w:edGrp="everyone21"/>
            <w:permStart w:id="1384980330" w:edGrp="12"/>
            <w:permStart w:id="114360876" w:edGrp="12"/>
            <w:permStart w:id="828179817" w:edGrp="12"/>
            <w:permStart w:id="1270361916" w:edGrp="12"/>
            <w:permStart w:id="900888885" w:edGrp="12"/>
            <w:permStart w:id="1608082340" w:edGrp="1"/>
            <w:permStart w:id="1081569372" w:edGrp="1"/>
            <w:permStart w:id="217481151" w:edGrp="1"/>
            <w:permStart w:id="1366956702" w:edGrp="1"/>
            <w:permStart w:id="1709187192" w:edGrp="1"/>
            <w:permStart w:id="1882219846" w:edGrp="1"/>
            <w:permStart w:id="436742470" w:edGrp="everyone2"/>
            <w:permStart w:id="1384980330" w:edGrp="11"/>
            <w:permStart w:id="114360876" w:edGrp="11"/>
            <w:permStart w:id="828179817" w:edGrp="11"/>
            <w:permStart w:id="1270361916" w:edGrp="11"/>
            <w:permStart w:id="900888885" w:edGrp="11"/>
            <w:permStart w:id="1608082340" w:edGrp=""/>
            <w:permStart w:id="1081569372" w:edGrp=""/>
            <w:permStart w:id="217481151" w:edGrp=""/>
            <w:permStart w:id="1366956702" w:edGrp=""/>
            <w:permStart w:id="1709187192" w:edGrp=""/>
            <w:permStart w:id="1882219846" w:edGrp=""/>
            <w:permStart w:id="436742470" w:edGrp="5"/>
            <w:permStart w:id="1384980330" w:edGrp="5"/>
            <w:permStart w:id="114360876" w:edGrp="5"/>
            <w:permStart w:id="828179817" w:edGrp="5"/>
            <w:permStart w:id="1270361916" w:edGrp="5"/>
            <w:permStart w:id="900888885" w:edGrp="4"/>
            <w:permStart w:id="1608082340" w:edGrp="3"/>
            <w:permStart w:id="1081569372" w:edGrp="3"/>
            <w:permStart w:id="217481151" w:edGrp="3"/>
            <w:permStart w:id="1366956702" w:edGrp="3"/>
            <w:permStart w:id="1709187192" w:edGrp="3"/>
            <w:permStart w:id="1882219846" w:edGrp="2"/>
            <w:permStart w:id="436742470" w:edGrp="4"/>
            <w:permStart w:id="1384980330" w:edGrp="4"/>
            <w:permStart w:id="114360876" w:edGrp="4"/>
            <w:permStart w:id="828179817" w:edGrp="4"/>
            <w:permStart w:id="1270361916" w:edGrp="4"/>
            <w:permStart w:id="900888885" w:edGrp="3"/>
            <w:permStart w:id="1608082340" w:edGrp="2"/>
            <w:permStart w:id="1081569372" w:edGrp="2"/>
            <w:permStart w:id="217481151" w:edGrp="2"/>
            <w:permStart w:id="1366956702" w:edGrp="2"/>
            <w:permStart w:id="1709187192" w:edGrp="2"/>
            <w:permStart w:id="1882219846" w:edGrp="everyone1"/>
            <w:permStart w:id="436742470" w:edGrp="everyone21"/>
            <w:permStart w:id="1384980330" w:edGrp="12"/>
            <w:permStart w:id="114360876" w:edGrp="12"/>
            <w:permStart w:id="828179817" w:edGrp="12"/>
            <w:permStart w:id="1270361916" w:edGrp="12"/>
            <w:permStart w:id="900888885" w:edGrp="12"/>
            <w:permStart w:id="1608082340" w:edGrp="1"/>
            <w:permStart w:id="1081569372" w:edGrp="1"/>
            <w:permStart w:id="217481151" w:edGrp="1"/>
            <w:permStart w:id="1366956702" w:edGrp="1"/>
            <w:permStart w:id="1709187192" w:edGrp="1"/>
            <w:permStart w:id="1882219846" w:edGrp="1"/>
            <w:permStart w:id="436742470" w:edGrp="everyone2"/>
            <w:permStart w:id="1384980330" w:edGrp="11"/>
            <w:permStart w:id="114360876" w:edGrp="11"/>
            <w:permStart w:id="828179817" w:edGrp="11"/>
            <w:permStart w:id="1270361916" w:edGrp="11"/>
            <w:permStart w:id="900888885" w:edGrp="11"/>
            <w:permStart w:id="1608082340" w:edGrp=""/>
            <w:permStart w:id="1081569372" w:edGrp=""/>
            <w:permStart w:id="217481151" w:edGrp=""/>
            <w:permStart w:id="1366956702" w:edGrp=""/>
            <w:permStart w:id="1709187192" w:edGrp=""/>
            <w:permStart w:id="1882219846" w:edGrp=""/>
            <w:r>
              <w:rPr/>
            </w:r>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
        </w:tc>
        <w:tc>
          <w:tcPr>
            <w:tcW w:w="4071"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66"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r>
          </w:p>
        </w:tc>
        <w:tc>
          <w:tcPr>
            <w:tcW w:w="1378"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504"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pPr>
            <w:r>
              <w:rPr/>
            </w:r>
          </w:p>
        </w:tc>
      </w:tr>
      <w:tr>
        <w:trPr>
          <w:trHeight w:val="274" w:hRule="atLeast"/>
        </w:trPr>
        <w:tc>
          <w:tcPr>
            <w:tcW w:w="9283" w:type="dxa"/>
            <w:gridSpan w:val="11"/>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permStart w:id="1608082340" w:edGrp="everyone1"/>
            <w:permStart w:id="1081569372" w:edGrp="everyone1"/>
            <w:permStart w:id="217481151" w:edGrp="everyone1"/>
            <w:permStart w:id="1366956702" w:edGrp="everyone1"/>
            <w:permStart w:id="1709187192" w:edGrp="everyone1"/>
            <w:permStart w:id="1882219846" w:edGrp="everyone11"/>
            <w:r>
              <w:rPr>
                <w:b/>
                <w:szCs w:val="22"/>
              </w:rPr>
              <w:t>Total Bid Amount / Basis of Award (add all item totals):</w:t>
            </w:r>
            <w:permEnd w:id="1608082340"/>
            <w:permEnd w:id="1081569372"/>
            <w:permEnd w:id="217481151"/>
            <w:permEnd w:id="1366956702"/>
            <w:permEnd w:id="1709187192"/>
            <w:permEnd w:id="1882219846"/>
          </w:p>
        </w:tc>
        <w:tc>
          <w:tcPr>
            <w:tcW w:w="1503"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2"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pPr>
            <w:permStart w:id="19025240" w:edGrp=""/>
            <w:permStart w:id="19025240" w:edGrp="everyone"/>
            <w:permStart w:id="19025240" w:edGrp="everyone11"/>
            <w:permStart w:id="19025240" w:edGrp="everyone1"/>
            <w:permStart w:id="19025240" w:edGrp=""/>
            <w:permStart w:id="19025240" w:edGrp="everyone"/>
            <w:permStart w:id="19025240" w:edGrp="everyone11"/>
            <w:permStart w:id="19025240" w:edGrp="everyone1"/>
            <w:r>
              <w:rPr/>
            </w:r>
            <w:permEnd w:id="19025240"/>
            <w:permEnd w:id="19025240"/>
            <w:permEnd w:id="19025240"/>
            <w:permEnd w:id="19025240"/>
            <w:permEnd w:id="19025240"/>
            <w:permEnd w:id="19025240"/>
            <w:permEnd w:id="19025240"/>
            <w:permEnd w:id="19025240"/>
          </w:p>
        </w:tc>
      </w:tr>
      <w:tr>
        <w:trPr>
          <w:trHeight w:val="764" w:hRule="atLeast"/>
        </w:trPr>
        <w:tc>
          <w:tcPr>
            <w:tcW w:w="10798" w:type="dxa"/>
            <w:gridSpan w:val="16"/>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spacing w:before="0" w:after="120"/>
              <w:rPr>
                <w:szCs w:val="22"/>
              </w:rPr>
            </w:pPr>
            <w:r>
              <w:rPr>
                <w:szCs w:val="22"/>
              </w:rPr>
              <w:t>The Bidder has attached complete descriptive literature beyond the information in this table on the functionally equivalent goods quoted above.</w:t>
            </w:r>
          </w:p>
          <w:p>
            <w:pPr>
              <w:pStyle w:val="Normal"/>
              <w:tabs>
                <w:tab w:val="left" w:pos="522" w:leader="none"/>
                <w:tab w:val="left" w:pos="2232" w:leader="none"/>
              </w:tabs>
              <w:rPr>
                <w:szCs w:val="22"/>
              </w:rPr>
            </w:pPr>
            <w:r>
              <w:fldChar w:fldCharType="begin">
                <w:ffData>
                  <w:name w:val=""/>
                  <w:enabled/>
                  <w:calcOnExit w:val="0"/>
                  <w:checkBox>
                    <w:sizeAuto/>
                  </w:checkBox>
                </w:ffData>
              </w:fldChar>
            </w:r>
            <w:r>
              <w:rPr/>
              <w:instrText> FORMCHECKBOX </w:instrText>
            </w:r>
            <w:r>
              <w:rPr/>
              <w:fldChar w:fldCharType="separate"/>
            </w:r>
            <w:bookmarkStart w:id="179" w:name="__Fieldmark__2324_3242242585"/>
            <w:bookmarkStart w:id="180" w:name="__Fieldmark__1933_1902349989"/>
            <w:bookmarkStart w:id="181" w:name="__Fieldmark__1821_1768207236"/>
            <w:bookmarkStart w:id="182" w:name="__Fieldmark__2324_3242242585"/>
            <w:bookmarkStart w:id="183" w:name="__Fieldmark__2324_3242242585"/>
            <w:bookmarkEnd w:id="180"/>
            <w:bookmarkEnd w:id="181"/>
            <w:bookmarkEnd w:id="183"/>
            <w:permStart w:id="1029121351" w:edGrp="everyone"/>
            <w:r>
              <w:rPr/>
            </w:r>
            <w:bookmarkStart w:id="184" w:name="%22IFB"/>
            <w:r>
              <w:rPr/>
              <w:fldChar w:fldCharType="end"/>
            </w:r>
            <w:r>
              <w:rPr>
                <w:szCs w:val="22"/>
              </w:rPr>
              <w:t xml:space="preserve"> YES          </w:t>
            </w:r>
            <w:r>
              <w:fldChar w:fldCharType="begin">
                <w:ffData>
                  <w:name w:val=""/>
                  <w:enabled/>
                  <w:calcOnExit w:val="0"/>
                  <w:checkBox>
                    <w:sizeAuto/>
                  </w:checkBox>
                </w:ffData>
              </w:fldChar>
            </w:r>
            <w:r>
              <w:rPr/>
              <w:instrText> FORMCHECKBOX </w:instrText>
            </w:r>
            <w:r>
              <w:rPr/>
              <w:fldChar w:fldCharType="separate"/>
            </w:r>
            <w:bookmarkStart w:id="185" w:name="__Fieldmark__2336_3242242585"/>
            <w:bookmarkStart w:id="186" w:name="__Fieldmark__1942_1902349989"/>
            <w:bookmarkStart w:id="187" w:name="__Fieldmark__1825_1768207236"/>
            <w:bookmarkStart w:id="188" w:name="__Fieldmark__2336_3242242585"/>
            <w:bookmarkStart w:id="189" w:name="__Fieldmark__2336_3242242585"/>
            <w:bookmarkEnd w:id="186"/>
            <w:bookmarkEnd w:id="187"/>
            <w:bookmarkEnd w:id="189"/>
            <w:r>
              <w:rPr/>
            </w:r>
            <w:bookmarkStart w:id="190" w:name="%22IFB"/>
            <w:r>
              <w:rPr/>
              <w:fldChar w:fldCharType="end"/>
            </w:r>
            <w:r>
              <w:rPr>
                <w:szCs w:val="22"/>
              </w:rPr>
              <w:t xml:space="preserve"> NO</w:t>
            </w:r>
            <w:permEnd w:id="1029121351"/>
          </w:p>
        </w:tc>
      </w:tr>
      <w:tr>
        <w:trPr>
          <w:trHeight w:val="22" w:hRule="atLeast"/>
        </w:trPr>
        <w:tc>
          <w:tcPr>
            <w:tcW w:w="10798" w:type="dxa"/>
            <w:gridSpan w:val="16"/>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Point of Destination for goods: </w:t>
            </w:r>
          </w:p>
          <w:p>
            <w:pPr>
              <w:pStyle w:val="Normal"/>
              <w:tabs>
                <w:tab w:val="left" w:pos="522" w:leader="none"/>
                <w:tab w:val="left" w:pos="2232" w:leader="none"/>
              </w:tabs>
              <w:rPr>
                <w:szCs w:val="22"/>
              </w:rPr>
            </w:pPr>
            <w:r>
              <w:rPr>
                <w:szCs w:val="22"/>
              </w:rPr>
            </w:r>
          </w:p>
          <w:p>
            <w:pPr>
              <w:pStyle w:val="Normal"/>
              <w:tabs>
                <w:tab w:val="left" w:pos="522" w:leader="none"/>
                <w:tab w:val="left" w:pos="2232" w:leader="none"/>
              </w:tabs>
              <w:rPr>
                <w:rFonts w:eastAsia="" w:eastAsiaTheme="majorEastAsia"/>
                <w:caps/>
                <w:szCs w:val="22"/>
              </w:rPr>
            </w:pPr>
            <w:r>
              <w:rPr>
                <w:rFonts w:eastAsia="" w:eastAsiaTheme="majorEastAsia"/>
                <w:caps/>
                <w:szCs w:val="22"/>
              </w:rPr>
              <w:t>{DELIVERY_ADDRESS}</w:t>
            </w:r>
          </w:p>
          <w:p>
            <w:pPr>
              <w:pStyle w:val="Normal"/>
              <w:tabs>
                <w:tab w:val="left" w:pos="522" w:leader="none"/>
                <w:tab w:val="left" w:pos="2232" w:leader="none"/>
              </w:tabs>
              <w:rPr>
                <w:rFonts w:eastAsia="" w:eastAsiaTheme="majorEastAsia"/>
                <w:color w:val="8496B0" w:themeColor="text2" w:themeTint="99"/>
                <w:szCs w:val="22"/>
              </w:rPr>
            </w:pPr>
            <w:r>
              <w:rPr>
                <w:rFonts w:eastAsia="" w:eastAsiaTheme="majorEastAsia"/>
                <w:color w:val="8496B0" w:themeColor="text2" w:themeTint="99"/>
                <w:szCs w:val="22"/>
              </w:rPr>
            </w:r>
          </w:p>
          <w:p>
            <w:pPr>
              <w:pStyle w:val="Normal"/>
              <w:tabs>
                <w:tab w:val="left" w:pos="522" w:leader="none"/>
                <w:tab w:val="left" w:pos="2232" w:leader="none"/>
              </w:tabs>
              <w:rPr>
                <w:rFonts w:eastAsia="" w:eastAsiaTheme="majorEastAsia"/>
                <w:szCs w:val="22"/>
              </w:rPr>
            </w:pPr>
            <w:r>
              <w:rPr>
                <w:rFonts w:eastAsia="" w:eastAsiaTheme="majorEastAsia"/>
                <w:szCs w:val="22"/>
              </w:rPr>
              <w:t>Delivery Time from order receipt to delivery date:</w:t>
            </w:r>
          </w:p>
          <w:p>
            <w:pPr>
              <w:pStyle w:val="Normal"/>
              <w:tabs>
                <w:tab w:val="left" w:pos="522" w:leader="none"/>
                <w:tab w:val="left" w:pos="2232" w:leader="none"/>
              </w:tabs>
              <w:rPr>
                <w:rFonts w:eastAsia="" w:eastAsiaTheme="majorEastAsia"/>
                <w:color w:val="8496B0" w:themeColor="text2" w:themeTint="99"/>
                <w:szCs w:val="22"/>
              </w:rPr>
            </w:pPr>
            <w:r>
              <w:rPr>
                <w:rFonts w:eastAsia="" w:eastAsiaTheme="majorEastAsia"/>
                <w:color w:val="8496B0" w:themeColor="text2" w:themeTint="99"/>
                <w:szCs w:val="22"/>
              </w:rPr>
            </w:r>
          </w:p>
          <w:p>
            <w:pPr>
              <w:pStyle w:val="Normal"/>
              <w:tabs>
                <w:tab w:val="left" w:pos="522" w:leader="none"/>
                <w:tab w:val="left" w:pos="2232" w:leader="none"/>
              </w:tabs>
              <w:spacing w:before="0" w:after="240"/>
              <w:rPr>
                <w:rFonts w:eastAsia="" w:eastAsiaTheme="majorEastAsia"/>
                <w:szCs w:val="22"/>
              </w:rPr>
            </w:pPr>
            <w:r>
              <w:rPr>
                <w:rFonts w:eastAsia="" w:eastAsiaTheme="majorEastAsia"/>
                <w:szCs w:val="22"/>
              </w:rPr>
              <w:t>{DELIVERY_TIME}</w:t>
            </w:r>
          </w:p>
          <w:p>
            <w:pPr>
              <w:pStyle w:val="Normal"/>
              <w:tabs>
                <w:tab w:val="left" w:pos="522" w:leader="none"/>
                <w:tab w:val="left" w:pos="2232" w:leader="none"/>
              </w:tabs>
              <w:rPr>
                <w:szCs w:val="22"/>
              </w:rPr>
            </w:pPr>
            <w:r>
              <w:rPr>
                <w:rStyle w:val="Emphasis"/>
                <w:szCs w:val="22"/>
              </w:rPr>
              <w:t xml:space="preserve">Please note: </w:t>
            </w:r>
            <w:r>
              <w:rPr>
                <w:i/>
                <w:szCs w:val="22"/>
              </w:rPr>
              <w:t>Bid prices must be inclusive, but not restricted to, all freight, packaging, handling, taxes, and duties for a delivery at the point of destination above (see Section 2.10 Delivery Terms).</w:t>
            </w:r>
            <w:r>
              <w:rPr>
                <w:szCs w:val="22"/>
              </w:rPr>
              <w:t xml:space="preserve"> </w:t>
            </w:r>
            <w:r>
              <w:rPr>
                <w:rStyle w:val="Emphasis"/>
                <w:szCs w:val="22"/>
              </w:rPr>
              <w:t>The MBTA will not pay separate customs duties for shipments, and will refuse to accept any material requiring such payment.</w:t>
            </w:r>
          </w:p>
        </w:tc>
      </w:tr>
      <w:tr>
        <w:trPr>
          <w:trHeight w:val="22" w:hRule="atLeast"/>
        </w:trPr>
        <w:tc>
          <w:tcPr>
            <w:tcW w:w="10798" w:type="dxa"/>
            <w:gridSpan w:val="16"/>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b/>
                <w:b/>
                <w:szCs w:val="22"/>
              </w:rPr>
            </w:pPr>
            <w:r>
              <w:rPr>
                <w:b/>
                <w:szCs w:val="22"/>
              </w:rPr>
              <w:t>Prompt Payment Discounts:</w:t>
            </w:r>
          </w:p>
          <w:p>
            <w:pPr>
              <w:pStyle w:val="Normal"/>
              <w:rPr>
                <w:szCs w:val="20"/>
              </w:rPr>
            </w:pPr>
            <w:r>
              <w:rPr>
                <w:rFonts w:cs="Arial"/>
                <w:szCs w:val="20"/>
              </w:rPr>
              <w:t xml:space="preserve">All contractors doing business with the MBTA shall provide a Prompt Payment Discount (PPD) for receiving early payments. </w:t>
            </w:r>
            <w:r>
              <w:rPr>
                <w:rFonts w:cs="Arial"/>
                <w:w w:val="100"/>
                <w:szCs w:val="20"/>
              </w:rPr>
              <w:t>Bidder shall provide a Prompt Payment Discount percentage (%) off the invoice payment, for each of the payment issue dates listed</w:t>
            </w:r>
            <w:ins w:id="0" w:author="Hinshelwood, Sarah" w:date="2018-06-06T12:06:00Z">
              <w:r>
                <w:rPr>
                  <w:rFonts w:cs="Arial"/>
                  <w:w w:val="100"/>
                  <w:szCs w:val="20"/>
                </w:rPr>
                <w:t>.</w:t>
              </w:r>
            </w:ins>
            <w:r>
              <w:rPr>
                <w:rFonts w:cs="Arial"/>
                <w:w w:val="100"/>
                <w:szCs w:val="20"/>
              </w:rPr>
              <w:t xml:space="preserve"> </w:t>
            </w:r>
            <w:r>
              <w:rPr>
                <w:szCs w:val="20"/>
              </w:rPr>
              <w:t>If no discount is offered enter 0%.</w:t>
            </w:r>
          </w:p>
        </w:tc>
      </w:tr>
      <w:tr>
        <w:trPr>
          <w:trHeight w:val="22" w:hRule="atLeast"/>
        </w:trPr>
        <w:tc>
          <w:tcPr>
            <w:tcW w:w="10798" w:type="dxa"/>
            <w:gridSpan w:val="16"/>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D9D9D9" w:themeFill="background1" w:themeFillShade="d9" w:val="clear"/>
            <w:vAlign w:val="center"/>
          </w:tcPr>
          <w:p>
            <w:pPr>
              <w:pStyle w:val="Normal"/>
              <w:tabs>
                <w:tab w:val="left" w:pos="522" w:leader="none"/>
                <w:tab w:val="left" w:pos="2232" w:leader="none"/>
              </w:tabs>
              <w:rPr>
                <w:b/>
                <w:b/>
                <w:szCs w:val="22"/>
              </w:rPr>
            </w:pPr>
            <w:r>
              <w:rPr>
                <w:b/>
                <w:szCs w:val="20"/>
              </w:rPr>
              <w:t xml:space="preserve">Note: </w:t>
            </w:r>
            <w:r>
              <w:rPr>
                <w:szCs w:val="20"/>
              </w:rPr>
              <w:t>MBTA standard prompt pay discount is 1% 20, Net 45 Days.</w:t>
            </w:r>
          </w:p>
        </w:tc>
      </w:tr>
      <w:tr>
        <w:trPr>
          <w:trHeight w:val="22" w:hRule="atLeast"/>
        </w:trPr>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10 days</w:t>
            </w:r>
          </w:p>
        </w:tc>
        <w:tc>
          <w:tcPr>
            <w:tcW w:w="1351"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r>
              <w:rPr>
                <w:szCs w:val="22"/>
              </w:rPr>
              <w:t>%</w:t>
            </w:r>
          </w:p>
        </w:tc>
        <w:tc>
          <w:tcPr>
            <w:tcW w:w="1350"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15 days</w:t>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r>
              <w:rPr>
                <w:szCs w:val="22"/>
              </w:rPr>
              <w:t>%</w:t>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20 days</w:t>
            </w:r>
          </w:p>
        </w:tc>
        <w:tc>
          <w:tcPr>
            <w:tcW w:w="135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r>
              <w:rPr>
                <w:szCs w:val="22"/>
              </w:rPr>
              <w:t>%</w:t>
            </w:r>
          </w:p>
        </w:tc>
        <w:tc>
          <w:tcPr>
            <w:tcW w:w="1350"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30 days</w:t>
            </w:r>
          </w:p>
        </w:tc>
        <w:tc>
          <w:tcPr>
            <w:tcW w:w="1344"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permStart w:id="1374436160" w:edGrp="everyone"/>
            <w:permStart w:id="442176526" w:edGrp="everyone"/>
            <w:permStart w:id="564538407" w:edGrp="everyone"/>
            <w:permStart w:id="920330810" w:edGrp="everyone"/>
            <w:r>
              <w:rPr>
                <w:szCs w:val="22"/>
              </w:rPr>
              <w:t>%</w:t>
            </w:r>
            <w:permEnd w:id="1374436160"/>
            <w:permEnd w:id="442176526"/>
            <w:permEnd w:id="564538407"/>
            <w:permEnd w:id="920330810"/>
          </w:p>
        </w:tc>
      </w:tr>
    </w:tbl>
    <w:p>
      <w:pPr>
        <w:sectPr>
          <w:headerReference w:type="default" r:id="rId15"/>
          <w:footerReference w:type="default" r:id="rId16"/>
          <w:type w:val="nextPage"/>
          <w:pgSz w:w="12240" w:h="15840"/>
          <w:pgMar w:left="720" w:right="720" w:header="432" w:top="720" w:footer="432" w:bottom="720" w:gutter="0"/>
          <w:pgNumType w:fmt="decimal"/>
          <w:formProt w:val="false"/>
          <w:textDirection w:val="lrTb"/>
          <w:docGrid w:type="default" w:linePitch="299" w:charSpace="0"/>
        </w:sectPr>
      </w:pPr>
    </w:p>
    <w:p>
      <w:pPr>
        <w:pStyle w:val="Heading1"/>
        <w:numPr>
          <w:ilvl w:val="0"/>
          <w:numId w:val="2"/>
        </w:numPr>
        <w:rPr/>
      </w:pPr>
      <w:bookmarkStart w:id="193" w:name="_Toc519700970"/>
      <w:bookmarkStart w:id="194" w:name="_Toc512608420"/>
      <w:r>
        <w:rPr/>
        <w:t>MBTA Standard Contract and Terms and Conditions Instructions</w:t>
      </w:r>
      <w:bookmarkEnd w:id="194"/>
      <w:r>
        <w:rPr/>
        <w:t xml:space="preserve"> for Vendors</w:t>
      </w:r>
      <w:bookmarkEnd w:id="193"/>
    </w:p>
    <w:p>
      <w:pPr>
        <w:pStyle w:val="Heading2"/>
        <w:numPr>
          <w:ilvl w:val="1"/>
          <w:numId w:val="2"/>
        </w:numPr>
        <w:rPr/>
      </w:pPr>
      <w:bookmarkStart w:id="195" w:name="_Toc519700971"/>
      <w:r>
        <w:rPr/>
        <w:t>MBTA Standard Contract Instructions (Section 7)</w:t>
      </w:r>
      <w:bookmarkEnd w:id="195"/>
      <w:r>
        <w:rPr/>
        <w:t xml:space="preserve"> </w:t>
      </w:r>
    </w:p>
    <w:p>
      <w:pPr>
        <w:pStyle w:val="Style11"/>
        <w:spacing w:lineRule="auto" w:line="240" w:before="0" w:after="120"/>
        <w:ind w:right="54" w:hanging="0"/>
        <w:rPr>
          <w:rFonts w:ascii="Times New Roman" w:hAnsi="Times New Roman"/>
          <w:sz w:val="22"/>
          <w:szCs w:val="22"/>
        </w:rPr>
      </w:pPr>
      <w:r>
        <w:rPr>
          <w:rFonts w:ascii="Times New Roman" w:hAnsi="Times New Roman"/>
          <w:b/>
          <w:sz w:val="22"/>
          <w:szCs w:val="22"/>
        </w:rPr>
        <w:t>Section 7 is not to be signed and submitted by bidders as part of their bid.</w:t>
      </w:r>
      <w:r>
        <w:rPr>
          <w:rFonts w:ascii="Times New Roman" w:hAnsi="Times New Roman"/>
          <w:sz w:val="22"/>
          <w:szCs w:val="22"/>
        </w:rPr>
        <w:t xml:space="preserve"> Only the awarded contractor shall complete Section 7 after the MBTA has determined the </w:t>
      </w:r>
      <w:r>
        <w:rPr>
          <w:rFonts w:ascii="Times New Roman" w:hAnsi="Times New Roman"/>
          <w:b/>
          <w:sz w:val="22"/>
          <w:szCs w:val="22"/>
        </w:rPr>
        <w:t>lowest priced responsive Bid and responsible Bidder</w:t>
      </w:r>
      <w:r>
        <w:rPr>
          <w:rFonts w:ascii="Times New Roman" w:hAnsi="Times New Roman"/>
          <w:sz w:val="22"/>
          <w:szCs w:val="22"/>
        </w:rPr>
        <w:t xml:space="preserve"> (see </w:t>
      </w:r>
      <w:r>
        <w:rPr>
          <w:rFonts w:ascii="Times New Roman" w:hAnsi="Times New Roman"/>
          <w:i/>
          <w:sz w:val="22"/>
          <w:szCs w:val="22"/>
        </w:rPr>
        <w:t>Section 3.1</w:t>
      </w:r>
      <w:r>
        <w:rPr>
          <w:rFonts w:ascii="Times New Roman" w:hAnsi="Times New Roman"/>
          <w:sz w:val="22"/>
          <w:szCs w:val="22"/>
        </w:rPr>
        <w:t xml:space="preserve"> </w:t>
      </w:r>
      <w:r>
        <w:rPr>
          <w:rFonts w:ascii="Times New Roman" w:hAnsi="Times New Roman"/>
          <w:i/>
          <w:sz w:val="22"/>
          <w:szCs w:val="22"/>
        </w:rPr>
        <w:t>Basis of Award</w:t>
      </w:r>
      <w:r>
        <w:rPr>
          <w:rFonts w:ascii="Times New Roman" w:hAnsi="Times New Roman"/>
          <w:sz w:val="22"/>
          <w:szCs w:val="22"/>
        </w:rPr>
        <w:t>).</w:t>
      </w:r>
    </w:p>
    <w:p>
      <w:pPr>
        <w:pStyle w:val="Style11"/>
        <w:spacing w:lineRule="auto" w:line="240" w:before="0" w:after="120"/>
        <w:ind w:right="54" w:hanging="0"/>
        <w:rPr>
          <w:rFonts w:ascii="Times New Roman" w:hAnsi="Times New Roman"/>
          <w:sz w:val="22"/>
          <w:szCs w:val="22"/>
        </w:rPr>
      </w:pPr>
      <w:r>
        <w:rPr>
          <w:rFonts w:ascii="Times New Roman" w:hAnsi="Times New Roman"/>
          <w:sz w:val="22"/>
          <w:szCs w:val="22"/>
        </w:rPr>
        <w:t xml:space="preserve">In order to award and execute the contract, the MBTA buyer will complete the necessary information on Section 7 and send it to the successful contractor to fill out the following sections and to sign it. </w:t>
      </w:r>
    </w:p>
    <w:p>
      <w:pPr>
        <w:pStyle w:val="Heading2"/>
        <w:numPr>
          <w:ilvl w:val="1"/>
          <w:numId w:val="2"/>
        </w:numPr>
        <w:rPr/>
      </w:pPr>
      <w:bookmarkStart w:id="196" w:name="_Toc519700972"/>
      <w:r>
        <w:rPr/>
        <w:t>MBTA Standard Terms &amp; Conditions Instructions (Section 7.1)</w:t>
      </w:r>
      <w:bookmarkEnd w:id="196"/>
      <w:r>
        <w:rPr/>
        <w:t xml:space="preserve"> </w:t>
      </w:r>
    </w:p>
    <w:p>
      <w:pPr>
        <w:pStyle w:val="Normal"/>
        <w:jc w:val="both"/>
        <w:rPr/>
      </w:pPr>
      <w:r>
        <w:rPr/>
        <w:t xml:space="preserve">Each bidder must review and sign Section 7.1 Massachusetts Bay Transportation Authority Standard Terms and Conditions and submit the signed Section 7.1 with their bid for the bid to be responsive and complete. </w:t>
      </w:r>
    </w:p>
    <w:p>
      <w:pPr>
        <w:pStyle w:val="Normal"/>
        <w:jc w:val="both"/>
        <w:rPr/>
      </w:pPr>
      <w:r>
        <w:rPr/>
      </w:r>
    </w:p>
    <w:p>
      <w:pPr>
        <w:sectPr>
          <w:headerReference w:type="default" r:id="rId17"/>
          <w:footerReference w:type="default" r:id="rId18"/>
          <w:type w:val="nextPage"/>
          <w:pgSz w:w="12240" w:h="15840"/>
          <w:pgMar w:left="1440" w:right="1440" w:header="432" w:top="1440" w:footer="432" w:bottom="1440" w:gutter="0"/>
          <w:pgNumType w:fmt="decimal"/>
          <w:formProt w:val="false"/>
          <w:textDirection w:val="lrTb"/>
          <w:docGrid w:type="default" w:linePitch="299" w:charSpace="0"/>
        </w:sectPr>
        <w:pStyle w:val="Normal"/>
        <w:jc w:val="both"/>
        <w:rPr/>
      </w:pPr>
      <w:r>
        <w:rPr/>
        <w:t xml:space="preserve">The MBTA does not encourage attempts to negotiate the </w:t>
      </w:r>
      <w:r>
        <w:rPr>
          <w:u w:val="single"/>
        </w:rPr>
        <w:t>Massachusetts Bay Transportation Authority Standard Contract Terms &amp; Conditions (Section 7.1).</w:t>
      </w:r>
      <w:r>
        <w:rPr/>
        <w:t xml:space="preserve"> Many of these provisions are required by law; others are longstanding MBTA policy / practice. Accordingly, Bidders / proposers should only redline or object to provisions that they find absolutely unacceptable. Any rejection or modification of these provisions may disqualify a Bid / proposal as being non-responsive or non-compliant.</w:t>
      </w:r>
    </w:p>
    <w:p>
      <w:pPr>
        <w:pStyle w:val="Heading1"/>
        <w:numPr>
          <w:ilvl w:val="0"/>
          <w:numId w:val="2"/>
        </w:numPr>
        <w:spacing w:before="0" w:after="0"/>
        <w:rPr/>
      </w:pPr>
      <w:bookmarkStart w:id="199" w:name="_Toc519700973"/>
      <w:r>
        <w:rPr/>
        <w:t>Massachusetts Bay Transportation Authority Standard Contract</w:t>
      </w:r>
      <w:bookmarkEnd w:id="150"/>
      <w:bookmarkEnd w:id="199"/>
    </w:p>
    <w:tbl>
      <w:tblPr>
        <w:tblW w:w="11610" w:type="dxa"/>
        <w:jc w:val="left"/>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0" w:type="dxa"/>
          <w:bottom w:w="0" w:type="dxa"/>
          <w:right w:w="0" w:type="dxa"/>
        </w:tblCellMar>
        <w:tblLook w:noVBand="0" w:val="01e0" w:noHBand="0" w:lastColumn="1" w:firstColumn="1" w:lastRow="1" w:firstRow="1"/>
      </w:tblPr>
      <w:tblGrid>
        <w:gridCol w:w="3463"/>
        <w:gridCol w:w="2324"/>
        <w:gridCol w:w="2"/>
        <w:gridCol w:w="5821"/>
      </w:tblGrid>
      <w:tr>
        <w:trPr>
          <w:trHeight w:val="521" w:hRule="exact"/>
        </w:trPr>
        <w:tc>
          <w:tcPr>
            <w:tcW w:w="57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8" w:hanging="0"/>
              <w:rPr>
                <w:b/>
                <w:b/>
                <w:sz w:val="16"/>
                <w:u w:val="none"/>
              </w:rPr>
            </w:pPr>
            <w:hyperlink w:anchor="_bookmark2">
              <w:r>
                <w:rPr>
                  <w:rStyle w:val="ListLabel82"/>
                  <w:b/>
                  <w:sz w:val="16"/>
                </w:rPr>
                <w:t>CONTRACTOR LEGAL NAME</w:t>
              </w:r>
              <w:r>
                <w:rPr>
                  <w:rStyle w:val="ListLabel82"/>
                  <w:b/>
                  <w:sz w:val="16"/>
                  <w:u w:val="none"/>
                </w:rPr>
                <w:t>:</w:t>
              </w:r>
            </w:hyperlink>
          </w:p>
          <w:p>
            <w:pPr>
              <w:pStyle w:val="TableParagraph"/>
              <w:spacing w:before="61" w:after="0"/>
              <w:ind w:left="28" w:hanging="0"/>
              <w:rPr>
                <w:b/>
                <w:b/>
                <w:sz w:val="16"/>
                <w:u w:val="none"/>
              </w:rPr>
            </w:pPr>
            <w:r>
              <w:rPr>
                <w:b/>
                <w:sz w:val="16"/>
                <w:u w:val="none"/>
              </w:rPr>
              <w:t xml:space="preserve">(and d/b/a):  </w:t>
            </w:r>
            <w:permStart w:id="837515840" w:edGrp="everyone"/>
            <w:r>
              <w:rPr>
                <w:b/>
                <w:sz w:val="16"/>
                <w:u w:val="none"/>
              </w:rPr>
              <w:t xml:space="preserve">  </w:t>
            </w:r>
            <w:permEnd w:id="837515840"/>
          </w:p>
        </w:tc>
        <w:tc>
          <w:tcPr>
            <w:tcW w:w="5823"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61" w:after="0"/>
              <w:ind w:left="103" w:hanging="0"/>
              <w:rPr>
                <w:b/>
                <w:b/>
                <w:sz w:val="16"/>
                <w:u w:val="none"/>
              </w:rPr>
            </w:pPr>
            <w:r>
              <w:rPr>
                <w:b/>
                <w:sz w:val="16"/>
                <w:u w:val="none"/>
              </w:rPr>
              <w:t>Massachusetts Bay Transportation Authority (MBTA)</w:t>
            </w:r>
          </w:p>
        </w:tc>
      </w:tr>
      <w:tr>
        <w:trPr>
          <w:trHeight w:val="276" w:hRule="exact"/>
        </w:trPr>
        <w:tc>
          <w:tcPr>
            <w:tcW w:w="57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8" w:hanging="0"/>
              <w:rPr>
                <w:b/>
                <w:b/>
                <w:sz w:val="16"/>
                <w:u w:val="none"/>
              </w:rPr>
            </w:pPr>
            <w:hyperlink w:anchor="_bookmark3">
              <w:r>
                <w:rPr>
                  <w:rStyle w:val="ListLabel82"/>
                  <w:b/>
                  <w:sz w:val="16"/>
                </w:rPr>
                <w:t>Legal Address</w:t>
              </w:r>
              <w:r>
                <w:rPr>
                  <w:rStyle w:val="ListLabel82"/>
                  <w:b/>
                  <w:sz w:val="16"/>
                  <w:u w:val="none"/>
                </w:rPr>
                <w:t>:</w:t>
              </w:r>
            </w:hyperlink>
            <w:r>
              <w:rPr>
                <w:b/>
                <w:sz w:val="16"/>
                <w:u w:val="none"/>
              </w:rPr>
              <w:t xml:space="preserve"> (W-9, W-4,T&amp;C):  </w:t>
            </w:r>
            <w:permStart w:id="1665628780" w:edGrp="everyone"/>
            <w:r>
              <w:rPr>
                <w:b/>
                <w:sz w:val="16"/>
                <w:u w:val="none"/>
              </w:rPr>
              <w:t xml:space="preserve">  </w:t>
            </w:r>
            <w:permEnd w:id="1665628780"/>
          </w:p>
        </w:tc>
        <w:tc>
          <w:tcPr>
            <w:tcW w:w="5823"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103" w:hanging="0"/>
              <w:rPr>
                <w:b/>
                <w:b/>
                <w:sz w:val="16"/>
                <w:u w:val="none"/>
              </w:rPr>
            </w:pPr>
            <w:r>
              <w:rPr>
                <w:b/>
                <w:sz w:val="16"/>
                <w:u w:val="none"/>
              </w:rPr>
              <w:t>10 Park Plaza Boston, MA 02116</w:t>
            </w:r>
          </w:p>
        </w:tc>
      </w:tr>
      <w:tr>
        <w:trPr>
          <w:trHeight w:val="276" w:hRule="exact"/>
        </w:trPr>
        <w:tc>
          <w:tcPr>
            <w:tcW w:w="57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8" w:hanging="0"/>
              <w:rPr>
                <w:b/>
                <w:b/>
                <w:sz w:val="16"/>
                <w:u w:val="none"/>
              </w:rPr>
            </w:pPr>
            <w:hyperlink w:anchor="_bookmark4">
              <w:r>
                <w:rPr>
                  <w:rStyle w:val="ListLabel82"/>
                  <w:b/>
                  <w:sz w:val="16"/>
                </w:rPr>
                <w:t>Contract Manager</w:t>
              </w:r>
              <w:r>
                <w:rPr>
                  <w:rStyle w:val="ListLabel82"/>
                  <w:b/>
                  <w:sz w:val="16"/>
                  <w:u w:val="none"/>
                </w:rPr>
                <w:t>:</w:t>
              </w:r>
            </w:hyperlink>
            <w:r>
              <w:rPr>
                <w:b/>
                <w:sz w:val="16"/>
                <w:u w:val="none"/>
              </w:rPr>
              <w:t xml:space="preserve">  </w:t>
            </w:r>
            <w:permStart w:id="2128880691" w:edGrp="everyone"/>
            <w:r>
              <w:rPr>
                <w:b/>
                <w:sz w:val="16"/>
                <w:u w:val="none"/>
              </w:rPr>
              <w:t xml:space="preserve">  </w:t>
            </w:r>
            <w:permEnd w:id="2128880691"/>
          </w:p>
        </w:tc>
        <w:tc>
          <w:tcPr>
            <w:tcW w:w="5823"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103" w:hanging="0"/>
              <w:rPr>
                <w:b/>
                <w:b/>
                <w:sz w:val="16"/>
                <w:u w:val="none"/>
              </w:rPr>
            </w:pPr>
            <w:hyperlink w:anchor="_bookmark10">
              <w:r>
                <w:rPr>
                  <w:rStyle w:val="ListLabel81"/>
                  <w:b/>
                  <w:sz w:val="16"/>
                </w:rPr>
                <w:t xml:space="preserve">Billing Address </w:t>
              </w:r>
            </w:hyperlink>
            <w:r>
              <w:rPr>
                <w:b/>
                <w:sz w:val="16"/>
                <w:u w:val="none"/>
              </w:rPr>
              <w:t xml:space="preserve">(if different): </w:t>
            </w:r>
            <w:permStart w:id="761413199" w:edGrp="everyone"/>
            <w:r>
              <w:rPr>
                <w:b/>
                <w:sz w:val="16"/>
                <w:u w:val="none"/>
              </w:rPr>
              <w:t xml:space="preserve">  </w:t>
            </w:r>
            <w:permEnd w:id="761413199"/>
          </w:p>
        </w:tc>
      </w:tr>
      <w:tr>
        <w:trPr>
          <w:trHeight w:val="276" w:hRule="exact"/>
        </w:trPr>
        <w:tc>
          <w:tcPr>
            <w:tcW w:w="57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8" w:hanging="0"/>
              <w:rPr>
                <w:b/>
                <w:b/>
                <w:sz w:val="16"/>
                <w:u w:val="none"/>
              </w:rPr>
            </w:pPr>
            <w:hyperlink w:anchor="_bookmark5">
              <w:r>
                <w:rPr>
                  <w:rStyle w:val="ListLabel82"/>
                  <w:b/>
                  <w:sz w:val="16"/>
                </w:rPr>
                <w:t>E-Mai</w:t>
              </w:r>
              <w:r>
                <w:rPr>
                  <w:rStyle w:val="ListLabel82"/>
                  <w:b/>
                  <w:sz w:val="16"/>
                  <w:u w:val="none"/>
                </w:rPr>
                <w:t>l:</w:t>
              </w:r>
            </w:hyperlink>
            <w:r>
              <w:rPr>
                <w:b/>
                <w:sz w:val="16"/>
                <w:u w:val="none"/>
              </w:rPr>
              <w:t xml:space="preserve">  </w:t>
            </w:r>
            <w:permStart w:id="524947744" w:edGrp="everyone"/>
            <w:r>
              <w:rPr>
                <w:b/>
                <w:sz w:val="16"/>
                <w:u w:val="none"/>
              </w:rPr>
              <w:t xml:space="preserve">  </w:t>
            </w:r>
            <w:permEnd w:id="524947744"/>
          </w:p>
        </w:tc>
        <w:tc>
          <w:tcPr>
            <w:tcW w:w="5823"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103" w:hanging="0"/>
              <w:rPr>
                <w:b/>
                <w:b/>
                <w:sz w:val="16"/>
                <w:u w:val="none"/>
              </w:rPr>
            </w:pPr>
            <w:hyperlink w:anchor="_bookmark11">
              <w:r>
                <w:rPr>
                  <w:rStyle w:val="ListLabel82"/>
                  <w:b/>
                  <w:sz w:val="16"/>
                </w:rPr>
                <w:t>Contract Manager</w:t>
              </w:r>
              <w:r>
                <w:rPr>
                  <w:rStyle w:val="ListLabel82"/>
                  <w:b/>
                  <w:sz w:val="16"/>
                  <w:u w:val="none"/>
                </w:rPr>
                <w:t>:</w:t>
              </w:r>
            </w:hyperlink>
            <w:r>
              <w:rPr>
                <w:b/>
                <w:sz w:val="16"/>
                <w:u w:val="none"/>
              </w:rPr>
              <w:t xml:space="preserve">  </w:t>
            </w:r>
            <w:permStart w:id="700806022" w:edGrp="everyone"/>
            <w:r>
              <w:rPr>
                <w:b/>
                <w:sz w:val="16"/>
                <w:u w:val="none"/>
              </w:rPr>
              <w:t xml:space="preserve">  </w:t>
            </w:r>
            <w:permEnd w:id="700806022"/>
          </w:p>
        </w:tc>
      </w:tr>
      <w:tr>
        <w:trPr>
          <w:trHeight w:val="278" w:hRule="exact"/>
        </w:trPr>
        <w:tc>
          <w:tcPr>
            <w:tcW w:w="346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1" w:hanging="0"/>
              <w:rPr>
                <w:b/>
                <w:b/>
                <w:sz w:val="16"/>
                <w:u w:val="none"/>
              </w:rPr>
            </w:pPr>
            <w:hyperlink w:anchor="_bookmark5">
              <w:r>
                <w:rPr>
                  <w:rStyle w:val="ListLabel82"/>
                  <w:b/>
                  <w:sz w:val="16"/>
                </w:rPr>
                <w:t>Phone</w:t>
              </w:r>
              <w:r>
                <w:rPr>
                  <w:rStyle w:val="ListLabel82"/>
                  <w:b/>
                  <w:sz w:val="16"/>
                  <w:u w:val="none"/>
                </w:rPr>
                <w:t>:</w:t>
              </w:r>
            </w:hyperlink>
            <w:r>
              <w:rPr>
                <w:b/>
                <w:sz w:val="16"/>
                <w:u w:val="none"/>
              </w:rPr>
              <w:t xml:space="preserve">  </w:t>
            </w:r>
            <w:permStart w:id="470750920" w:edGrp="everyone"/>
            <w:r>
              <w:rPr>
                <w:b/>
                <w:sz w:val="16"/>
                <w:u w:val="none"/>
              </w:rPr>
              <w:t xml:space="preserve">  </w:t>
            </w:r>
            <w:permEnd w:id="470750920"/>
          </w:p>
        </w:tc>
        <w:tc>
          <w:tcPr>
            <w:tcW w:w="2326"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1" w:hanging="0"/>
              <w:rPr>
                <w:b/>
                <w:b/>
                <w:sz w:val="16"/>
                <w:u w:val="none"/>
              </w:rPr>
            </w:pPr>
            <w:r>
              <w:rPr>
                <w:b/>
                <w:sz w:val="16"/>
                <w:u w:val="none"/>
              </w:rPr>
              <w:t xml:space="preserve">Fax:  </w:t>
            </w:r>
            <w:permStart w:id="971377929" w:edGrp="everyone"/>
            <w:r>
              <w:rPr>
                <w:b/>
                <w:sz w:val="16"/>
                <w:u w:val="none"/>
              </w:rPr>
              <w:t xml:space="preserve">  </w:t>
            </w:r>
            <w:permEnd w:id="971377929"/>
          </w:p>
        </w:tc>
        <w:tc>
          <w:tcPr>
            <w:tcW w:w="582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91" w:hanging="0"/>
              <w:rPr>
                <w:b/>
                <w:b/>
                <w:sz w:val="16"/>
                <w:u w:val="none"/>
              </w:rPr>
            </w:pPr>
            <w:hyperlink w:anchor="_bookmark5">
              <w:r>
                <w:rPr>
                  <w:rStyle w:val="ListLabel82"/>
                  <w:b/>
                  <w:sz w:val="16"/>
                </w:rPr>
                <w:t>Email</w:t>
              </w:r>
              <w:r>
                <w:rPr>
                  <w:rStyle w:val="ListLabel82"/>
                  <w:b/>
                  <w:sz w:val="16"/>
                  <w:u w:val="none"/>
                </w:rPr>
                <w:t>:</w:t>
              </w:r>
            </w:hyperlink>
            <w:r>
              <w:rPr>
                <w:b/>
                <w:sz w:val="16"/>
                <w:u w:val="none"/>
              </w:rPr>
              <w:t xml:space="preserve">  </w:t>
            </w:r>
            <w:permStart w:id="1643645641" w:edGrp="everyone"/>
            <w:r>
              <w:rPr>
                <w:b/>
                <w:sz w:val="16"/>
                <w:u w:val="none"/>
              </w:rPr>
              <w:t xml:space="preserve">  </w:t>
            </w:r>
            <w:permEnd w:id="1643645641"/>
          </w:p>
        </w:tc>
      </w:tr>
      <w:tr>
        <w:trPr>
          <w:trHeight w:val="246" w:hRule="exact"/>
        </w:trPr>
        <w:tc>
          <w:tcPr>
            <w:tcW w:w="57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1" w:hanging="0"/>
              <w:rPr>
                <w:b/>
                <w:b/>
                <w:sz w:val="16"/>
                <w:u w:val="none"/>
              </w:rPr>
            </w:pPr>
            <w:hyperlink w:anchor="_bookmark6">
              <w:r>
                <w:rPr>
                  <w:rStyle w:val="ListLabel82"/>
                  <w:b/>
                  <w:sz w:val="16"/>
                </w:rPr>
                <w:t>Contractor Vendor Code</w:t>
              </w:r>
              <w:r>
                <w:rPr>
                  <w:rStyle w:val="ListLabel82"/>
                  <w:b/>
                  <w:sz w:val="16"/>
                  <w:u w:val="none"/>
                </w:rPr>
                <w:t>:</w:t>
              </w:r>
            </w:hyperlink>
            <w:r>
              <w:rPr>
                <w:b/>
                <w:sz w:val="16"/>
                <w:u w:val="none"/>
              </w:rPr>
              <w:t xml:space="preserve">  </w:t>
            </w:r>
            <w:permStart w:id="234820065" w:edGrp="everyone"/>
            <w:r>
              <w:rPr>
                <w:b/>
                <w:sz w:val="16"/>
                <w:u w:val="none"/>
              </w:rPr>
              <w:t xml:space="preserve">  </w:t>
            </w:r>
            <w:permEnd w:id="234820065"/>
          </w:p>
        </w:tc>
        <w:tc>
          <w:tcPr>
            <w:tcW w:w="5823"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91" w:hanging="0"/>
              <w:rPr>
                <w:b/>
                <w:b/>
                <w:sz w:val="16"/>
                <w:u w:val="none"/>
              </w:rPr>
            </w:pPr>
            <w:hyperlink w:anchor="_bookmark12">
              <w:r>
                <w:rPr>
                  <w:rStyle w:val="ListLabel82"/>
                  <w:b/>
                  <w:sz w:val="16"/>
                </w:rPr>
                <w:t>Phone</w:t>
              </w:r>
              <w:r>
                <w:rPr>
                  <w:rStyle w:val="ListLabel82"/>
                  <w:b/>
                  <w:sz w:val="16"/>
                  <w:u w:val="none"/>
                </w:rPr>
                <w:t>:</w:t>
              </w:r>
            </w:hyperlink>
            <w:r>
              <w:rPr>
                <w:b/>
                <w:sz w:val="16"/>
                <w:u w:val="none"/>
              </w:rPr>
              <w:t xml:space="preserve"> </w:t>
            </w:r>
            <w:permStart w:id="2132751920" w:edGrp="everyone"/>
            <w:r>
              <w:rPr>
                <w:b/>
                <w:sz w:val="16"/>
                <w:u w:val="none"/>
              </w:rPr>
              <w:t xml:space="preserve">  </w:t>
            </w:r>
            <w:permEnd w:id="2132751920"/>
          </w:p>
        </w:tc>
      </w:tr>
      <w:tr>
        <w:trPr>
          <w:trHeight w:val="474" w:hRule="atLeast"/>
        </w:trPr>
        <w:tc>
          <w:tcPr>
            <w:tcW w:w="57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0" w:after="0"/>
              <w:ind w:left="21" w:hanging="0"/>
              <w:rPr>
                <w:b/>
                <w:b/>
                <w:sz w:val="16"/>
                <w:u w:val="none"/>
              </w:rPr>
            </w:pPr>
            <w:hyperlink w:anchor="_bookmark8">
              <w:r>
                <w:rPr>
                  <w:rStyle w:val="ListLabel81"/>
                  <w:b/>
                  <w:sz w:val="16"/>
                </w:rPr>
                <w:t xml:space="preserve">Vendor Code Address ID </w:t>
              </w:r>
            </w:hyperlink>
            <w:r>
              <w:rPr>
                <w:b/>
                <w:sz w:val="16"/>
                <w:u w:val="none"/>
              </w:rPr>
              <w:t>(e.g. “AD001”): AD.</w:t>
            </w:r>
            <w:permStart w:id="1275790477" w:edGrp="everyone"/>
            <w:r>
              <w:rPr>
                <w:b/>
                <w:sz w:val="16"/>
                <w:u w:val="none"/>
              </w:rPr>
              <w:t xml:space="preserve">    </w:t>
            </w:r>
            <w:permEnd w:id="1275790477"/>
          </w:p>
          <w:p>
            <w:pPr>
              <w:pStyle w:val="TableParagraph"/>
              <w:spacing w:before="61" w:after="0"/>
              <w:ind w:left="21" w:hanging="0"/>
              <w:rPr>
                <w:b/>
                <w:b/>
                <w:sz w:val="16"/>
                <w:u w:val="none"/>
              </w:rPr>
            </w:pPr>
            <w:r>
              <w:rPr>
                <w:b/>
                <w:sz w:val="16"/>
                <w:u w:val="none"/>
              </w:rPr>
              <w:t xml:space="preserve">(Note: The Address Id Must be set up for </w:t>
            </w:r>
            <w:hyperlink r:id="rId19">
              <w:r>
                <w:rPr>
                  <w:rStyle w:val="ListLabel81"/>
                  <w:b/>
                  <w:sz w:val="16"/>
                </w:rPr>
                <w:t xml:space="preserve">EFT </w:t>
              </w:r>
            </w:hyperlink>
            <w:r>
              <w:rPr>
                <w:b/>
                <w:sz w:val="16"/>
                <w:u w:val="none"/>
              </w:rPr>
              <w:t>payments.)</w:t>
            </w:r>
          </w:p>
        </w:tc>
        <w:tc>
          <w:tcPr>
            <w:tcW w:w="5823"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56" w:after="0"/>
              <w:ind w:left="91" w:hanging="0"/>
              <w:rPr>
                <w:b/>
                <w:b/>
                <w:sz w:val="16"/>
              </w:rPr>
            </w:pPr>
            <w:hyperlink w:anchor="_bookmark13">
              <w:r>
                <w:rPr>
                  <w:rStyle w:val="ListLabel83"/>
                  <w:rFonts w:cs="Arial" w:ascii="Arial" w:hAnsi="Arial"/>
                  <w:b/>
                  <w:sz w:val="16"/>
                </w:rPr>
                <w:t>RFR/RFP/IFB/Procurement or Other ID Number:</w:t>
              </w:r>
            </w:hyperlink>
            <w:r>
              <w:rPr>
                <w:rFonts w:cs="Arial" w:ascii="Arial" w:hAnsi="Arial"/>
                <w:b/>
                <w:sz w:val="16"/>
              </w:rPr>
              <w:t xml:space="preserve">  </w:t>
            </w:r>
            <w:permStart w:id="7228944" w:edGrp="everyone"/>
            <w:r>
              <w:rPr>
                <w:rFonts w:cs="Arial" w:ascii="Arial" w:hAnsi="Arial"/>
                <w:b/>
                <w:sz w:val="16"/>
              </w:rPr>
              <w:t xml:space="preserve">  </w:t>
            </w:r>
            <w:permEnd w:id="7228944"/>
          </w:p>
        </w:tc>
      </w:tr>
      <w:tr>
        <w:trPr>
          <w:trHeight w:val="2643" w:hRule="exact"/>
        </w:trPr>
        <w:tc>
          <w:tcPr>
            <w:tcW w:w="5787" w:type="dxa"/>
            <w:gridSpan w:val="2"/>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TableParagraph"/>
              <w:tabs>
                <w:tab w:val="left" w:pos="244" w:leader="none"/>
              </w:tabs>
              <w:spacing w:before="25" w:after="0"/>
              <w:ind w:left="0" w:right="4" w:hanging="0"/>
              <w:jc w:val="center"/>
              <w:rPr>
                <w:b/>
                <w:b/>
                <w:sz w:val="18"/>
                <w:u w:val="none" w:color="000000"/>
              </w:rPr>
            </w:pPr>
            <w:hyperlink w:anchor="_bookmark14">
              <w:r>
                <w:rPr>
                  <w:rStyle w:val="ListLabel84"/>
                  <w:b/>
                  <w:sz w:val="18"/>
                </w:rPr>
                <w:t>NEW CONTRACT</w:t>
              </w:r>
            </w:hyperlink>
          </w:p>
          <w:p>
            <w:pPr>
              <w:pStyle w:val="TableParagraph"/>
              <w:spacing w:before="59" w:after="0"/>
              <w:ind w:left="86" w:right="156" w:hanging="0"/>
              <w:rPr>
                <w:b/>
                <w:b/>
                <w:sz w:val="16"/>
                <w:u w:val="none"/>
              </w:rPr>
            </w:pPr>
            <w:hyperlink w:anchor="_bookmark15">
              <w:r>
                <w:rPr>
                  <w:rStyle w:val="ListLabel82"/>
                  <w:b/>
                  <w:sz w:val="16"/>
                </w:rPr>
                <w:t>PROCUREMENT OR EXCEPTION TYPE</w:t>
              </w:r>
              <w:r>
                <w:rPr>
                  <w:rStyle w:val="ListLabel82"/>
                  <w:b/>
                  <w:sz w:val="16"/>
                  <w:u w:val="none"/>
                </w:rPr>
                <w:t>:</w:t>
              </w:r>
            </w:hyperlink>
            <w:r>
              <w:rPr>
                <w:b/>
                <w:sz w:val="16"/>
                <w:u w:val="none"/>
              </w:rPr>
              <w:t xml:space="preserve"> (Check one option only)</w:t>
            </w:r>
          </w:p>
          <w:p>
            <w:pPr>
              <w:pStyle w:val="TableParagraph"/>
              <w:spacing w:before="63" w:after="0"/>
              <w:ind w:left="86" w:right="156" w:hanging="0"/>
              <w:rPr>
                <w:sz w:val="16"/>
                <w:u w:val="none"/>
              </w:rPr>
            </w:pPr>
            <w:sdt>
              <w:sdtPr>
                <w14:checkbox>
                  <w14:checked w:val=""/>
                  <w14:checkedState w:val=""/>
                  <w14:uncheckedState w:val=""/>
                </w14:checkbox>
              </w:sdtPr>
              <w:sdtContent>
                <w:permStart w:id="1411873001" w:edGrp="everyone"/>
                <w:r>
                  <w:rPr>
                    <w:rFonts w:eastAsia="MS Gothic" w:cs="Segoe UI Symbol" w:ascii="Segoe UI Symbol" w:hAnsi="Segoe UI Symbol"/>
                    <w:b/>
                    <w:sz w:val="16"/>
                    <w:u w:val="none"/>
                  </w:rPr>
                  <w:t>☐</w:t>
                </w:r>
              </w:sdtContent>
            </w:sdt>
            <w:r>
              <w:rPr>
                <w:b/>
                <w:sz w:val="16"/>
                <w:u w:val="none"/>
              </w:rPr>
              <w:t xml:space="preserve"> </w:t>
            </w:r>
            <w:hyperlink w:anchor="_bookmark16">
              <w:r>
                <w:rPr>
                  <w:rStyle w:val="ListLabel81"/>
                  <w:b/>
                  <w:sz w:val="16"/>
                </w:rPr>
                <w:t xml:space="preserve">Statewide Contract </w:t>
              </w:r>
            </w:hyperlink>
            <w:r>
              <w:rPr>
                <w:sz w:val="16"/>
                <w:u w:val="none"/>
              </w:rPr>
              <w:t>(OSD or an OSD-designated Department)</w:t>
            </w:r>
            <w:permEnd w:id="1411873001"/>
          </w:p>
          <w:p>
            <w:pPr>
              <w:pStyle w:val="TableParagraph"/>
              <w:spacing w:before="3" w:after="0"/>
              <w:ind w:left="86" w:right="156" w:hanging="0"/>
              <w:rPr>
                <w:sz w:val="16"/>
                <w:u w:val="none"/>
              </w:rPr>
            </w:pPr>
            <w:sdt>
              <w:sdtPr>
                <w14:checkbox>
                  <w14:checked w:val=""/>
                  <w14:checkedState w:val=""/>
                  <w14:uncheckedState w:val=""/>
                </w14:checkbox>
              </w:sdtPr>
              <w:sdtContent>
                <w:permStart w:id="1784879925" w:edGrp="everyone"/>
                <w:r>
                  <w:rPr>
                    <w:rFonts w:eastAsia="MS Gothic" w:cs="Segoe UI Symbol" w:ascii="Segoe UI Symbol" w:hAnsi="Segoe UI Symbol"/>
                    <w:b/>
                    <w:sz w:val="16"/>
                    <w:u w:val="none"/>
                  </w:rPr>
                  <w:t>☐</w:t>
                </w:r>
              </w:sdtContent>
            </w:sdt>
            <w:r>
              <w:rPr>
                <w:b/>
                <w:sz w:val="16"/>
                <w:u w:val="none"/>
              </w:rPr>
              <w:t xml:space="preserve"> </w:t>
            </w:r>
            <w:hyperlink w:anchor="_bookmark17">
              <w:r>
                <w:rPr>
                  <w:rStyle w:val="ListLabel81"/>
                  <w:b/>
                  <w:sz w:val="16"/>
                </w:rPr>
                <w:t xml:space="preserve">Collective Purchase </w:t>
              </w:r>
            </w:hyperlink>
            <w:r>
              <w:rPr>
                <w:sz w:val="16"/>
                <w:u w:val="none"/>
              </w:rPr>
              <w:t>(Attach OSD approval, scope, budget)</w:t>
            </w:r>
            <w:permEnd w:id="1784879925"/>
          </w:p>
          <w:p>
            <w:pPr>
              <w:pStyle w:val="TableParagraph"/>
              <w:spacing w:lineRule="auto" w:line="240" w:before="3" w:after="0"/>
              <w:ind w:left="338" w:right="156" w:hanging="252"/>
              <w:rPr>
                <w:sz w:val="16"/>
                <w:u w:val="none"/>
              </w:rPr>
            </w:pPr>
            <w:sdt>
              <w:sdtPr>
                <w14:checkbox>
                  <w14:checked w:val=""/>
                  <w14:checkedState w:val=""/>
                  <w14:uncheckedState w:val=""/>
                </w14:checkbox>
              </w:sdtPr>
              <w:sdtContent>
                <w:permStart w:id="105850468" w:edGrp="everyone"/>
                <w:r>
                  <w:rPr>
                    <w:rFonts w:eastAsia="MS Gothic" w:cs="Segoe UI Symbol" w:ascii="Segoe UI Symbol" w:hAnsi="Segoe UI Symbol"/>
                    <w:b/>
                    <w:sz w:val="16"/>
                    <w:u w:val="none"/>
                  </w:rPr>
                  <w:t>☐</w:t>
                </w:r>
              </w:sdtContent>
            </w:sdt>
            <w:r>
              <w:rPr>
                <w:b/>
                <w:sz w:val="16"/>
                <w:u w:val="none"/>
              </w:rPr>
              <w:t xml:space="preserve"> </w:t>
            </w:r>
            <w:r>
              <w:rPr>
                <w:b/>
                <w:sz w:val="16"/>
                <w:u w:val="none"/>
              </w:rPr>
              <w:t xml:space="preserve">MBTA Procurement </w:t>
            </w:r>
            <w:r>
              <w:rPr>
                <w:sz w:val="16"/>
                <w:u w:val="none"/>
              </w:rPr>
              <w:t>Attach RFR/RFP/IFB and Response or other procurement supporting documentation)</w:t>
            </w:r>
            <w:permEnd w:id="105850468"/>
          </w:p>
          <w:p>
            <w:pPr>
              <w:pStyle w:val="TableParagraph"/>
              <w:spacing w:lineRule="exact" w:line="184" w:before="0" w:after="0"/>
              <w:ind w:left="86" w:right="156" w:hanging="0"/>
              <w:rPr>
                <w:sz w:val="16"/>
                <w:u w:val="none"/>
              </w:rPr>
            </w:pPr>
            <w:sdt>
              <w:sdtPr>
                <w14:checkbox>
                  <w14:checked w:val=""/>
                  <w14:checkedState w:val=""/>
                  <w14:uncheckedState w:val=""/>
                </w14:checkbox>
              </w:sdtPr>
              <w:sdtContent>
                <w:permStart w:id="994915946" w:edGrp="everyone"/>
                <w:r>
                  <w:rPr>
                    <w:rFonts w:eastAsia="MS Gothic" w:cs="Segoe UI Symbol" w:ascii="Segoe UI Symbol" w:hAnsi="Segoe UI Symbol"/>
                    <w:b/>
                    <w:sz w:val="16"/>
                    <w:u w:val="none"/>
                  </w:rPr>
                  <w:t>☐</w:t>
                </w:r>
              </w:sdtContent>
            </w:sdt>
            <w:r>
              <w:rPr>
                <w:b/>
                <w:sz w:val="16"/>
                <w:u w:val="none"/>
              </w:rPr>
              <w:t xml:space="preserve"> </w:t>
            </w:r>
            <w:hyperlink w:anchor="_bookmark19">
              <w:r>
                <w:rPr>
                  <w:rStyle w:val="ListLabel81"/>
                  <w:b/>
                  <w:sz w:val="16"/>
                </w:rPr>
                <w:t>Emergency Contract</w:t>
              </w:r>
            </w:hyperlink>
            <w:r>
              <w:rPr>
                <w:b/>
                <w:sz w:val="16"/>
              </w:rPr>
              <w:t xml:space="preserve"> </w:t>
            </w:r>
            <w:permEnd w:id="994915946"/>
            <w:r>
              <w:rPr>
                <w:sz w:val="16"/>
                <w:u w:val="none"/>
              </w:rPr>
              <w:t>(Attach justification for emergency, scope, budget)</w:t>
            </w:r>
          </w:p>
          <w:p>
            <w:pPr>
              <w:pStyle w:val="TableParagraph"/>
              <w:spacing w:before="3" w:after="0"/>
              <w:ind w:left="86" w:right="156" w:hanging="0"/>
              <w:rPr>
                <w:sz w:val="16"/>
                <w:u w:val="none"/>
              </w:rPr>
            </w:pPr>
            <w:sdt>
              <w:sdtPr>
                <w14:checkbox>
                  <w14:checked w:val=""/>
                  <w14:checkedState w:val=""/>
                  <w14:uncheckedState w:val=""/>
                </w14:checkbox>
              </w:sdtPr>
              <w:sdtContent>
                <w:permStart w:id="349129733" w:edGrp="everyone"/>
                <w:r>
                  <w:rPr>
                    <w:rFonts w:eastAsia="MS Gothic" w:cs="Segoe UI Symbol" w:ascii="Segoe UI Symbol" w:hAnsi="Segoe UI Symbol"/>
                    <w:b/>
                    <w:sz w:val="16"/>
                    <w:u w:val="none"/>
                  </w:rPr>
                  <w:t>☐</w:t>
                </w:r>
              </w:sdtContent>
            </w:sdt>
            <w:r>
              <w:rPr>
                <w:b/>
                <w:sz w:val="16"/>
                <w:u w:val="none"/>
              </w:rPr>
              <w:t xml:space="preserve"> </w:t>
            </w:r>
            <w:hyperlink w:anchor="_bookmark20">
              <w:r>
                <w:rPr>
                  <w:rStyle w:val="ListLabel81"/>
                  <w:b/>
                  <w:sz w:val="16"/>
                </w:rPr>
                <w:t xml:space="preserve">Contract Employee </w:t>
              </w:r>
            </w:hyperlink>
            <w:r>
              <w:rPr>
                <w:sz w:val="16"/>
                <w:u w:val="none"/>
              </w:rPr>
              <w:t xml:space="preserve">(Attach </w:t>
            </w:r>
            <w:permEnd w:id="349129733"/>
            <w:hyperlink r:id="rId20">
              <w:r>
                <w:rPr>
                  <w:rStyle w:val="ListLabel86"/>
                  <w:sz w:val="16"/>
                </w:rPr>
                <w:t>Employment Status Form</w:t>
              </w:r>
              <w:r>
                <w:rPr>
                  <w:rStyle w:val="ListLabel86"/>
                  <w:sz w:val="16"/>
                  <w:u w:val="none"/>
                </w:rPr>
                <w:t>,</w:t>
              </w:r>
            </w:hyperlink>
            <w:r>
              <w:rPr>
                <w:sz w:val="16"/>
                <w:u w:val="none"/>
              </w:rPr>
              <w:t xml:space="preserve"> scope, budget)</w:t>
            </w:r>
          </w:p>
          <w:p>
            <w:pPr>
              <w:pStyle w:val="Normal"/>
              <w:spacing w:lineRule="auto" w:line="240" w:before="3" w:after="0"/>
              <w:ind w:left="261" w:right="156" w:hanging="176"/>
              <w:rPr>
                <w:rFonts w:ascii="Arial" w:hAnsi="Arial" w:cs="Arial"/>
                <w:sz w:val="16"/>
              </w:rPr>
            </w:pPr>
            <w:sdt>
              <w:sdtPr>
                <w14:checkbox>
                  <w14:checked w:val=""/>
                  <w14:checkedState w:val=""/>
                  <w14:uncheckedState w:val=""/>
                </w14:checkbox>
              </w:sdtPr>
              <w:sdtContent>
                <w:permStart w:id="1343779469" w:edGrp="everyone"/>
                <w:r>
                  <w:rPr>
                    <w:rFonts w:eastAsia="MS Gothic" w:cs="Segoe UI Symbol" w:ascii="Segoe UI Symbol" w:hAnsi="Segoe UI Symbol"/>
                    <w:b/>
                    <w:sz w:val="16"/>
                  </w:rPr>
                  <w:t>☐</w:t>
                </w:r>
              </w:sdtContent>
            </w:sdt>
            <w:r>
              <w:rPr>
                <w:rFonts w:cs="Arial" w:ascii="Arial" w:hAnsi="Arial"/>
                <w:b/>
                <w:sz w:val="16"/>
              </w:rPr>
              <w:t xml:space="preserve"> </w:t>
            </w:r>
            <w:hyperlink w:anchor="_bookmark21">
              <w:r>
                <w:rPr>
                  <w:rStyle w:val="ListLabel87"/>
                  <w:rFonts w:cs="Arial" w:ascii="Arial" w:hAnsi="Arial"/>
                  <w:b/>
                  <w:sz w:val="16"/>
                </w:rPr>
                <w:t>Legislative/Legal or Other</w:t>
              </w:r>
              <w:r>
                <w:rPr>
                  <w:rStyle w:val="ListLabel87"/>
                  <w:rFonts w:cs="Arial" w:ascii="Arial" w:hAnsi="Arial"/>
                  <w:sz w:val="16"/>
                </w:rPr>
                <w:t>:</w:t>
              </w:r>
              <w:permEnd w:id="1343779469"/>
            </w:hyperlink>
            <w:r>
              <w:rPr>
                <w:rFonts w:cs="Arial" w:ascii="Arial" w:hAnsi="Arial"/>
                <w:sz w:val="16"/>
              </w:rPr>
              <w:t xml:space="preserve"> (Attach authorizing language/justification, scope and budget)</w:t>
            </w:r>
          </w:p>
        </w:tc>
        <w:tc>
          <w:tcPr>
            <w:tcW w:w="5823" w:type="dxa"/>
            <w:gridSpan w:val="2"/>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TableParagraph"/>
              <w:tabs>
                <w:tab w:val="left" w:pos="245" w:leader="none"/>
              </w:tabs>
              <w:spacing w:before="25" w:after="0"/>
              <w:ind w:left="0" w:right="4" w:hanging="0"/>
              <w:jc w:val="center"/>
              <w:rPr>
                <w:b/>
                <w:b/>
                <w:sz w:val="18"/>
                <w:u w:val="none" w:color="000000"/>
              </w:rPr>
            </w:pPr>
            <w:hyperlink w:anchor="_bookmark22">
              <w:r>
                <w:rPr>
                  <w:rStyle w:val="ListLabel84"/>
                  <w:b/>
                  <w:sz w:val="18"/>
                </w:rPr>
                <w:t>CONTRACT AMENDMENT</w:t>
              </w:r>
            </w:hyperlink>
          </w:p>
          <w:p>
            <w:pPr>
              <w:pStyle w:val="TableParagraph"/>
              <w:tabs>
                <w:tab w:val="left" w:pos="3854" w:leader="none"/>
                <w:tab w:val="left" w:pos="4327" w:leader="none"/>
              </w:tabs>
              <w:ind w:left="83" w:hanging="0"/>
              <w:rPr>
                <w:b/>
                <w:b/>
                <w:sz w:val="16"/>
                <w:u w:val="none"/>
              </w:rPr>
            </w:pPr>
            <w:r>
              <w:rPr>
                <w:sz w:val="16"/>
                <w:u w:val="none"/>
              </w:rPr>
              <w:t xml:space="preserve">Enter </w:t>
            </w:r>
            <w:r>
              <w:rPr>
                <w:b/>
                <w:sz w:val="16"/>
                <w:u w:val="none"/>
              </w:rPr>
              <w:t xml:space="preserve">Current Contract End Date </w:t>
            </w:r>
            <w:r>
              <w:rPr>
                <w:b/>
                <w:i/>
                <w:sz w:val="16"/>
              </w:rPr>
              <w:t xml:space="preserve">Prior </w:t>
            </w:r>
            <w:r>
              <w:rPr>
                <w:sz w:val="16"/>
                <w:u w:val="none"/>
              </w:rPr>
              <w:t xml:space="preserve">to Amendment: </w:t>
            </w:r>
            <w:permStart w:id="922707268" w:edGrp="everyone"/>
            <w:r>
              <w:rPr>
                <w:sz w:val="16"/>
              </w:rPr>
              <w:t>_______</w:t>
            </w:r>
            <w:r>
              <w:rPr>
                <w:b/>
                <w:sz w:val="16"/>
                <w:u w:val="none"/>
              </w:rPr>
              <w:t>, 20</w:t>
            </w:r>
            <w:permStart w:id="466885473" w:edGrp="everyone"/>
            <w:r>
              <w:rPr>
                <w:b/>
                <w:sz w:val="16"/>
              </w:rPr>
              <w:t xml:space="preserve">  </w:t>
              <w:tab/>
            </w:r>
            <w:r>
              <w:rPr>
                <w:b/>
                <w:sz w:val="16"/>
                <w:u w:val="none"/>
              </w:rPr>
              <w:t>.</w:t>
            </w:r>
            <w:permEnd w:id="922707268"/>
            <w:permEnd w:id="466885473"/>
          </w:p>
          <w:p>
            <w:pPr>
              <w:pStyle w:val="TableParagraph"/>
              <w:tabs>
                <w:tab w:val="left" w:pos="2500" w:leader="none"/>
              </w:tabs>
              <w:spacing w:before="44" w:after="0"/>
              <w:ind w:left="83" w:hanging="0"/>
              <w:rPr>
                <w:sz w:val="16"/>
                <w:u w:val="none"/>
              </w:rPr>
            </w:pPr>
            <w:r>
              <w:rPr>
                <w:sz w:val="16"/>
                <w:u w:val="none"/>
              </w:rPr>
              <w:t xml:space="preserve">Enter </w:t>
            </w:r>
            <w:r>
              <w:rPr>
                <w:b/>
                <w:sz w:val="16"/>
                <w:u w:val="none"/>
              </w:rPr>
              <w:t>Amendment Amount</w:t>
            </w:r>
            <w:r>
              <w:rPr>
                <w:sz w:val="16"/>
                <w:u w:val="none"/>
              </w:rPr>
              <w:t>: $</w:t>
            </w:r>
            <w:permStart w:id="1490115435" w:edGrp="everyone"/>
            <w:r>
              <w:rPr>
                <w:sz w:val="16"/>
              </w:rPr>
              <w:t xml:space="preserve"> </w:t>
              <w:tab/>
            </w:r>
            <w:r>
              <w:rPr>
                <w:sz w:val="16"/>
                <w:u w:val="none"/>
              </w:rPr>
              <w:t>. (or “no change”)</w:t>
            </w:r>
            <w:permEnd w:id="1490115435"/>
          </w:p>
          <w:p>
            <w:pPr>
              <w:pStyle w:val="TableParagraph"/>
              <w:spacing w:before="41" w:after="0"/>
              <w:ind w:left="83" w:hanging="0"/>
              <w:rPr>
                <w:b/>
                <w:b/>
                <w:sz w:val="16"/>
                <w:u w:val="none"/>
              </w:rPr>
            </w:pPr>
            <w:hyperlink w:anchor="_bookmark15">
              <w:r>
                <w:rPr>
                  <w:rStyle w:val="ListLabel82"/>
                  <w:b/>
                  <w:sz w:val="16"/>
                </w:rPr>
                <w:t>AMENDMENT TYPE</w:t>
              </w:r>
              <w:r>
                <w:rPr>
                  <w:rStyle w:val="ListLabel82"/>
                  <w:b/>
                  <w:sz w:val="16"/>
                  <w:u w:val="none"/>
                </w:rPr>
                <w:t>:</w:t>
              </w:r>
            </w:hyperlink>
            <w:r>
              <w:rPr>
                <w:b/>
                <w:sz w:val="16"/>
                <w:u w:val="none"/>
              </w:rPr>
              <w:t xml:space="preserve"> (Check one option only. Attach details of Amendment changes.)</w:t>
            </w:r>
          </w:p>
          <w:p>
            <w:pPr>
              <w:pStyle w:val="TableParagraph"/>
              <w:spacing w:before="44" w:after="0"/>
              <w:ind w:left="83" w:hanging="0"/>
              <w:rPr>
                <w:sz w:val="16"/>
                <w:u w:val="none"/>
              </w:rPr>
            </w:pPr>
            <w:sdt>
              <w:sdtPr>
                <w14:checkbox>
                  <w14:checked w:val=""/>
                  <w14:checkedState w:val=""/>
                  <w14:uncheckedState w:val=""/>
                </w14:checkbox>
              </w:sdtPr>
              <w:sdtContent>
                <w:permStart w:id="694491154" w:edGrp="everyone"/>
                <w:r>
                  <w:rPr>
                    <w:rFonts w:eastAsia="MS Gothic" w:cs="Segoe UI Symbol" w:ascii="Segoe UI Symbol" w:hAnsi="Segoe UI Symbol"/>
                    <w:position w:val="4"/>
                    <w:sz w:val="16"/>
                    <w:u w:val="none"/>
                  </w:rPr>
                  <w:t>☐</w:t>
                </w:r>
              </w:sdtContent>
            </w:sdt>
            <w:r>
              <w:rPr>
                <w:position w:val="4"/>
                <w:sz w:val="16"/>
                <w:u w:val="none"/>
              </w:rPr>
              <w:t xml:space="preserve"> </w:t>
            </w:r>
            <w:hyperlink w:anchor="_bookmark23">
              <w:r>
                <w:rPr>
                  <w:rStyle w:val="ListLabel86"/>
                  <w:b/>
                  <w:sz w:val="16"/>
                </w:rPr>
                <w:t xml:space="preserve">Amendment to Scope or Budget </w:t>
              </w:r>
              <w:r>
                <w:rPr>
                  <w:rStyle w:val="ListLabel86"/>
                  <w:sz w:val="16"/>
                  <w:u w:val="none"/>
                </w:rPr>
                <w:t>(</w:t>
              </w:r>
              <w:permEnd w:id="694491154"/>
            </w:hyperlink>
            <w:r>
              <w:rPr>
                <w:sz w:val="16"/>
                <w:u w:val="none"/>
              </w:rPr>
              <w:t>Attach updated scope and budget)</w:t>
            </w:r>
          </w:p>
          <w:p>
            <w:pPr>
              <w:pStyle w:val="TableParagraph"/>
              <w:spacing w:before="44" w:after="0"/>
              <w:ind w:left="83" w:hanging="0"/>
              <w:rPr>
                <w:sz w:val="16"/>
                <w:u w:val="none"/>
              </w:rPr>
            </w:pPr>
            <w:sdt>
              <w:sdtPr>
                <w14:checkbox>
                  <w14:checked w:val=""/>
                  <w14:checkedState w:val=""/>
                  <w14:uncheckedState w:val=""/>
                </w14:checkbox>
              </w:sdtPr>
              <w:sdtContent>
                <w:permStart w:id="1033588031" w:edGrp="everyone"/>
                <w:r>
                  <w:rPr>
                    <w:rFonts w:eastAsia="MS Gothic" w:cs="Segoe UI Symbol" w:ascii="Segoe UI Symbol" w:hAnsi="Segoe UI Symbol"/>
                    <w:position w:val="8"/>
                    <w:sz w:val="16"/>
                    <w:u w:val="none"/>
                  </w:rPr>
                  <w:t>☐</w:t>
                </w:r>
              </w:sdtContent>
            </w:sdt>
            <w:r>
              <w:rPr>
                <w:position w:val="8"/>
                <w:sz w:val="16"/>
                <w:u w:val="none"/>
              </w:rPr>
              <w:t xml:space="preserve"> </w:t>
            </w:r>
            <w:hyperlink w:anchor="_bookmark24">
              <w:r>
                <w:rPr>
                  <w:rStyle w:val="ListLabel82"/>
                  <w:b/>
                  <w:sz w:val="16"/>
                  <w:u w:val="none"/>
                </w:rPr>
                <w:t>Interim Contract</w:t>
              </w:r>
            </w:hyperlink>
            <w:r>
              <w:rPr>
                <w:b/>
                <w:sz w:val="16"/>
                <w:u w:val="none"/>
              </w:rPr>
              <w:t xml:space="preserve"> </w:t>
            </w:r>
            <w:permEnd w:id="1033588031"/>
            <w:r>
              <w:rPr>
                <w:sz w:val="16"/>
                <w:u w:val="none"/>
              </w:rPr>
              <w:t>(Attach justification for Interim Contract and updated scope/budget)</w:t>
            </w:r>
          </w:p>
          <w:p>
            <w:pPr>
              <w:pStyle w:val="TableParagraph"/>
              <w:spacing w:lineRule="exact" w:line="20" w:before="0" w:after="0"/>
              <w:ind w:left="262" w:hanging="0"/>
              <w:rPr>
                <w:sz w:val="2"/>
                <w:u w:val="none" w:color="000000"/>
              </w:rPr>
            </w:pPr>
            <w:r>
              <w:rPr>
                <w:sz w:val="2"/>
                <w:u w:val="none" w:color="000000"/>
              </w:rPr>
            </w:r>
          </w:p>
          <w:p>
            <w:pPr>
              <w:pStyle w:val="TableParagraph"/>
              <w:spacing w:before="24" w:after="0"/>
              <w:rPr>
                <w:sz w:val="16"/>
                <w:u w:val="none"/>
              </w:rPr>
            </w:pPr>
            <w:sdt>
              <w:sdtPr>
                <w14:checkbox>
                  <w14:checked w:val=""/>
                  <w14:checkedState w:val=""/>
                  <w14:uncheckedState w:val=""/>
                </w14:checkbox>
              </w:sdtPr>
              <w:sdtContent>
                <w:permStart w:id="856306538" w:edGrp="everyone"/>
                <w:r>
                  <w:rPr>
                    <w:rFonts w:eastAsia="MS Gothic" w:cs="Segoe UI Symbol" w:ascii="Segoe UI Symbol" w:hAnsi="Segoe UI Symbol"/>
                    <w:sz w:val="18"/>
                  </w:rPr>
                  <w:t>☐</w:t>
                </w:r>
              </w:sdtContent>
            </w:sdt>
            <w:r>
              <w:rPr>
                <w:sz w:val="18"/>
                <w:u w:val="none"/>
              </w:rPr>
              <w:t xml:space="preserve">  </w:t>
            </w:r>
            <w:hyperlink w:anchor="_bookmark25">
              <w:r>
                <w:rPr>
                  <w:rStyle w:val="ListLabel81"/>
                  <w:b/>
                  <w:sz w:val="16"/>
                </w:rPr>
                <w:t xml:space="preserve">Contract Employee </w:t>
              </w:r>
            </w:hyperlink>
            <w:r>
              <w:rPr>
                <w:sz w:val="16"/>
                <w:u w:val="none"/>
              </w:rPr>
              <w:t>(Attach any updates to scope or budget)</w:t>
            </w:r>
            <w:permEnd w:id="856306538"/>
          </w:p>
          <w:p>
            <w:pPr>
              <w:pStyle w:val="Normal"/>
              <w:spacing w:lineRule="auto" w:line="240" w:before="24" w:after="0"/>
              <w:ind w:left="335" w:right="414" w:hanging="252"/>
              <w:rPr>
                <w:rFonts w:ascii="Arial" w:hAnsi="Arial" w:cs="Arial"/>
                <w:sz w:val="16"/>
              </w:rPr>
            </w:pPr>
            <w:sdt>
              <w:sdtPr>
                <w14:checkbox>
                  <w14:checked w:val=""/>
                  <w14:checkedState w:val=""/>
                  <w14:uncheckedState w:val=""/>
                </w14:checkbox>
              </w:sdtPr>
              <w:sdtContent>
                <w:permStart w:id="1930967987" w:edGrp="everyone"/>
                <w:r>
                  <w:rPr>
                    <w:rFonts w:eastAsia="MS Gothic" w:cs="Segoe UI Symbol" w:ascii="Segoe UI Symbol" w:hAnsi="Segoe UI Symbol"/>
                    <w:sz w:val="16"/>
                  </w:rPr>
                  <w:t>☐</w:t>
                </w:r>
              </w:sdtContent>
            </w:sdt>
            <w:r>
              <w:rPr>
                <w:rFonts w:cs="Arial" w:ascii="Arial" w:hAnsi="Arial"/>
                <w:sz w:val="16"/>
              </w:rPr>
              <w:t xml:space="preserve"> </w:t>
            </w:r>
            <w:hyperlink w:anchor="_bookmark26">
              <w:r>
                <w:rPr>
                  <w:rStyle w:val="ListLabel83"/>
                  <w:rFonts w:cs="Arial" w:ascii="Arial" w:hAnsi="Arial"/>
                  <w:b/>
                  <w:sz w:val="16"/>
                </w:rPr>
                <w:t xml:space="preserve">Legislative/Legal or Other: </w:t>
              </w:r>
            </w:hyperlink>
            <w:r>
              <w:rPr>
                <w:rFonts w:cs="Arial" w:ascii="Arial" w:hAnsi="Arial"/>
                <w:sz w:val="16"/>
              </w:rPr>
              <w:t>(Attach authorizing language/justification and updated scope and budget)</w:t>
            </w:r>
            <w:permEnd w:id="1930967987"/>
          </w:p>
        </w:tc>
      </w:tr>
      <w:tr>
        <w:trPr>
          <w:trHeight w:val="285" w:hRule="exact"/>
        </w:trPr>
        <w:tc>
          <w:tcPr>
            <w:tcW w:w="11610" w:type="dxa"/>
            <w:gridSpan w:val="4"/>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TableParagraph"/>
              <w:spacing w:before="1" w:after="0"/>
              <w:ind w:left="86" w:right="82" w:hanging="0"/>
              <w:rPr>
                <w:b/>
                <w:b/>
                <w:sz w:val="16"/>
                <w:u w:val="none"/>
              </w:rPr>
            </w:pPr>
            <w:r>
              <w:rPr>
                <w:b/>
                <w:sz w:val="16"/>
                <w:u w:val="none"/>
              </w:rPr>
              <w:t>The MBTA Terms and Conditions (T&amp;C) under Section 7.1 has been executed, and is incorporated by reference into this Contract.</w:t>
            </w:r>
          </w:p>
          <w:p>
            <w:pPr>
              <w:pStyle w:val="Normal"/>
              <w:spacing w:before="44" w:after="0"/>
              <w:ind w:right="82" w:hanging="0"/>
              <w:rPr>
                <w:rFonts w:ascii="Arial" w:hAnsi="Arial" w:cs="Arial"/>
                <w:sz w:val="16"/>
              </w:rPr>
            </w:pPr>
            <w:r>
              <w:rPr>
                <w:rFonts w:cs="Arial" w:ascii="Arial" w:hAnsi="Arial"/>
                <w:sz w:val="16"/>
              </w:rPr>
            </w:r>
          </w:p>
        </w:tc>
      </w:tr>
      <w:tr>
        <w:trPr>
          <w:trHeight w:val="897" w:hRule="exact"/>
        </w:trPr>
        <w:tc>
          <w:tcPr>
            <w:tcW w:w="11610" w:type="dxa"/>
            <w:gridSpan w:val="4"/>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TableParagraph"/>
              <w:spacing w:lineRule="auto" w:line="240" w:before="44" w:after="0"/>
              <w:ind w:left="86" w:right="82" w:hanging="0"/>
              <w:rPr>
                <w:sz w:val="16"/>
                <w:u w:val="none"/>
              </w:rPr>
            </w:pPr>
            <w:hyperlink w:anchor="_bookmark29">
              <w:r>
                <w:rPr>
                  <w:rStyle w:val="ListLabel82"/>
                  <w:b/>
                  <w:sz w:val="16"/>
                </w:rPr>
                <w:t>COMPENSATION</w:t>
              </w:r>
              <w:r>
                <w:rPr>
                  <w:rStyle w:val="ListLabel82"/>
                  <w:b/>
                  <w:sz w:val="16"/>
                  <w:u w:val="none"/>
                </w:rPr>
                <w:t>:</w:t>
              </w:r>
            </w:hyperlink>
            <w:r>
              <w:rPr>
                <w:b/>
                <w:sz w:val="16"/>
                <w:u w:val="none"/>
              </w:rPr>
              <w:t xml:space="preserve"> </w:t>
            </w:r>
            <w:r>
              <w:rPr>
                <w:sz w:val="16"/>
                <w:u w:val="none"/>
              </w:rPr>
              <w:t xml:space="preserve">(Check ONE option): The MBTA certifies that payments for authorized performance accepted in accordance with the terms of this Contract </w:t>
            </w:r>
          </w:p>
          <w:p>
            <w:pPr>
              <w:pStyle w:val="TableParagraph"/>
              <w:spacing w:lineRule="exact" w:line="184" w:before="0" w:after="0"/>
              <w:ind w:left="93" w:right="82" w:hanging="0"/>
              <w:rPr>
                <w:sz w:val="16"/>
                <w:u w:val="none"/>
              </w:rPr>
            </w:pPr>
            <w:sdt>
              <w:sdtPr>
                <w14:checkbox>
                  <w14:checked w:val=""/>
                  <w14:checkedState w:val=""/>
                  <w14:uncheckedState w:val=""/>
                </w14:checkbox>
              </w:sdtPr>
              <w:sdtContent>
                <w:permStart w:id="1585336881" w:edGrp="everyone"/>
                <w:r>
                  <w:rPr>
                    <w:rFonts w:eastAsia="MS Gothic" w:cs="Segoe UI Symbol" w:ascii="Segoe UI Symbol" w:hAnsi="Segoe UI Symbol"/>
                    <w:b/>
                    <w:sz w:val="16"/>
                    <w:u w:val="none"/>
                  </w:rPr>
                  <w:t>☐</w:t>
                </w:r>
              </w:sdtContent>
            </w:sdt>
            <w:r>
              <w:rPr>
                <w:b/>
                <w:sz w:val="16"/>
                <w:u w:val="none"/>
              </w:rPr>
              <w:t xml:space="preserve"> </w:t>
            </w:r>
            <w:r>
              <w:rPr>
                <w:b/>
                <w:sz w:val="16"/>
              </w:rPr>
              <w:t xml:space="preserve">Rate Contract </w:t>
            </w:r>
            <w:r>
              <w:rPr>
                <w:sz w:val="16"/>
                <w:u w:val="none"/>
              </w:rPr>
              <w:t>(No Maximum Obligation. Attach details of all rates, units, calculations, conditions or terms and any changes if rates or terms are being amended.)</w:t>
            </w:r>
            <w:permEnd w:id="1585336881"/>
          </w:p>
          <w:p>
            <w:pPr>
              <w:pStyle w:val="TableParagraph"/>
              <w:tabs>
                <w:tab w:val="left" w:pos="9269" w:leader="none"/>
              </w:tabs>
              <w:spacing w:before="44" w:after="0"/>
              <w:ind w:left="86" w:right="82" w:hanging="0"/>
              <w:rPr>
                <w:sz w:val="16"/>
                <w:u w:val="none"/>
              </w:rPr>
            </w:pPr>
            <w:sdt>
              <w:sdtPr>
                <w14:checkbox>
                  <w14:checked w:val=""/>
                  <w14:checkedState w:val=""/>
                  <w14:uncheckedState w:val=""/>
                </w14:checkbox>
              </w:sdtPr>
              <w:sdtContent>
                <w:permStart w:id="317613069" w:edGrp="everyone"/>
                <w:r>
                  <w:rPr>
                    <w:rFonts w:eastAsia="MS Gothic" w:cs="Segoe UI Symbol" w:ascii="Segoe UI Symbol" w:hAnsi="Segoe UI Symbol"/>
                    <w:b/>
                    <w:sz w:val="16"/>
                    <w:u w:val="none"/>
                  </w:rPr>
                  <w:t>☐</w:t>
                </w:r>
              </w:sdtContent>
            </w:sdt>
            <w:r>
              <w:rPr>
                <w:b/>
                <w:sz w:val="16"/>
                <w:u w:val="none"/>
              </w:rPr>
              <w:t xml:space="preserve"> </w:t>
            </w:r>
            <w:r>
              <w:rPr>
                <w:b/>
                <w:sz w:val="16"/>
              </w:rPr>
              <w:t xml:space="preserve">Maximum Obligation Contract </w:t>
            </w:r>
            <w:r>
              <w:rPr>
                <w:sz w:val="16"/>
                <w:u w:val="none"/>
              </w:rPr>
              <w:t xml:space="preserve">Enter Total Maximum Obligation for total duration of this Contract (or </w:t>
            </w:r>
            <w:permEnd w:id="317613069"/>
            <w:r>
              <w:rPr>
                <w:b/>
                <w:i/>
                <w:sz w:val="16"/>
                <w:u w:val="none"/>
              </w:rPr>
              <w:t xml:space="preserve">new </w:t>
            </w:r>
            <w:r>
              <w:rPr>
                <w:sz w:val="16"/>
                <w:u w:val="none"/>
              </w:rPr>
              <w:t>Total if Contract is being amended). $</w:t>
            </w:r>
            <w:permStart w:id="1560636305" w:edGrp="everyone"/>
            <w:r>
              <w:rPr>
                <w:sz w:val="16"/>
              </w:rPr>
              <w:t xml:space="preserve">       </w:t>
              <w:tab/>
            </w:r>
            <w:r>
              <w:rPr>
                <w:sz w:val="16"/>
                <w:u w:val="none"/>
              </w:rPr>
              <w:t>.</w:t>
            </w:r>
            <w:permEnd w:id="1560636305"/>
          </w:p>
        </w:tc>
      </w:tr>
      <w:tr>
        <w:trPr>
          <w:trHeight w:val="838" w:hRule="exact"/>
        </w:trPr>
        <w:tc>
          <w:tcPr>
            <w:tcW w:w="11610" w:type="dxa"/>
            <w:gridSpan w:val="4"/>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Normal"/>
              <w:spacing w:lineRule="auto" w:line="240" w:before="44" w:after="0"/>
              <w:ind w:right="85" w:hanging="0"/>
              <w:jc w:val="both"/>
              <w:rPr>
                <w:rFonts w:ascii="Arial" w:hAnsi="Arial" w:cs="Arial"/>
                <w:sz w:val="16"/>
              </w:rPr>
            </w:pPr>
            <w:hyperlink w:anchor="_bookmark30">
              <w:r>
                <w:rPr>
                  <w:rStyle w:val="ListLabel83"/>
                  <w:rFonts w:cs="Arial" w:ascii="Arial" w:hAnsi="Arial"/>
                  <w:b/>
                  <w:sz w:val="16"/>
                </w:rPr>
                <w:t>PROMPT PAYMENT DISCOUNTS (PPD):</w:t>
              </w:r>
            </w:hyperlink>
            <w:r>
              <w:rPr>
                <w:rFonts w:cs="Arial" w:ascii="Arial" w:hAnsi="Arial"/>
                <w:b/>
                <w:sz w:val="16"/>
              </w:rPr>
              <w:t xml:space="preserve"> MBTA </w:t>
            </w:r>
            <w:r>
              <w:rPr>
                <w:rFonts w:cs="Arial" w:ascii="Arial" w:hAnsi="Arial"/>
                <w:sz w:val="16"/>
              </w:rPr>
              <w:t xml:space="preserve">payments are issued through </w:t>
            </w:r>
            <w:hyperlink r:id="rId21">
              <w:r>
                <w:rPr>
                  <w:rStyle w:val="ListLabel87"/>
                  <w:rFonts w:cs="Arial" w:ascii="Arial" w:hAnsi="Arial"/>
                  <w:sz w:val="16"/>
                </w:rPr>
                <w:t xml:space="preserve">EFT </w:t>
              </w:r>
            </w:hyperlink>
            <w:r>
              <w:rPr>
                <w:rFonts w:cs="Arial" w:ascii="Arial" w:hAnsi="Arial"/>
                <w:sz w:val="16"/>
              </w:rPr>
              <w:t xml:space="preserve">45 days from invoice receipt. Contractors requesting </w:t>
            </w:r>
            <w:r>
              <w:rPr>
                <w:rFonts w:cs="Arial" w:ascii="Arial" w:hAnsi="Arial"/>
                <w:b/>
                <w:sz w:val="16"/>
              </w:rPr>
              <w:t xml:space="preserve">accelerated </w:t>
            </w:r>
            <w:r>
              <w:rPr>
                <w:rFonts w:cs="Arial" w:ascii="Arial" w:hAnsi="Arial"/>
                <w:sz w:val="16"/>
              </w:rPr>
              <w:t xml:space="preserve">payments must identify a PPD as follows: Payment issued within 10 days </w:t>
            </w:r>
            <w:permStart w:id="488714026" w:edGrp="everyone"/>
            <w:r>
              <w:rPr>
                <w:rFonts w:cs="Arial" w:ascii="Arial" w:hAnsi="Arial"/>
                <w:sz w:val="16"/>
              </w:rPr>
              <w:t xml:space="preserve">__% PPD; Payment issued within 15 days </w:t>
            </w:r>
            <w:permStart w:id="1943544926" w:edGrp="everyone"/>
            <w:r>
              <w:rPr>
                <w:rFonts w:cs="Arial" w:ascii="Arial" w:hAnsi="Arial"/>
                <w:sz w:val="16"/>
              </w:rPr>
              <w:t xml:space="preserve">__% PPD; Payment issued within 20 days </w:t>
            </w:r>
            <w:permStart w:id="336360165" w:edGrp="everyone"/>
            <w:r>
              <w:rPr>
                <w:rFonts w:cs="Arial" w:ascii="Arial" w:hAnsi="Arial"/>
                <w:sz w:val="16"/>
              </w:rPr>
              <w:t xml:space="preserve">__% PPD; Payment issued within 30 days </w:t>
            </w:r>
            <w:permEnd w:id="488714026"/>
            <w:permStart w:id="1303727567" w:edGrp="everyone"/>
            <w:r>
              <w:rPr>
                <w:rFonts w:cs="Arial" w:ascii="Arial" w:hAnsi="Arial"/>
                <w:sz w:val="16"/>
              </w:rPr>
              <w:t xml:space="preserve">__% PPD. If PPD percentages are left blank, identify reason: agree to standard 45 day cycle only initial payment (subsequent payments scheduled to support standard EFT 45 day payment cycle. See </w:t>
            </w:r>
            <w:permEnd w:id="1943544926"/>
            <w:hyperlink r:id="rId22">
              <w:r>
                <w:rPr>
                  <w:rStyle w:val="ListLabel87"/>
                  <w:rFonts w:cs="Arial" w:ascii="Arial" w:hAnsi="Arial"/>
                  <w:sz w:val="16"/>
                </w:rPr>
                <w:t>Prompt Pay Discounts Policy.</w:t>
              </w:r>
              <w:permEnd w:id="336360165"/>
            </w:hyperlink>
            <w:r>
              <w:rPr>
                <w:rFonts w:cs="Arial" w:ascii="Arial" w:hAnsi="Arial"/>
                <w:sz w:val="16"/>
              </w:rPr>
              <w:t>)</w:t>
            </w:r>
            <w:permEnd w:id="1303727567"/>
          </w:p>
        </w:tc>
      </w:tr>
      <w:tr>
        <w:trPr>
          <w:trHeight w:val="618" w:hRule="exact"/>
        </w:trPr>
        <w:tc>
          <w:tcPr>
            <w:tcW w:w="11610" w:type="dxa"/>
            <w:gridSpan w:val="4"/>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TableParagraph"/>
              <w:spacing w:lineRule="auto" w:line="240" w:before="3" w:after="0"/>
              <w:ind w:left="86" w:right="133" w:hanging="0"/>
              <w:rPr>
                <w:sz w:val="16"/>
                <w:u w:val="none"/>
              </w:rPr>
            </w:pPr>
            <w:hyperlink w:anchor="_bookmark31">
              <w:r>
                <w:rPr>
                  <w:rStyle w:val="ListLabel82"/>
                  <w:b/>
                  <w:sz w:val="16"/>
                </w:rPr>
                <w:t>BRIEF DESCRIPTION OF CONTRACT PERFORMANCE or REASON FOR AMENDMENT</w:t>
              </w:r>
              <w:r>
                <w:rPr>
                  <w:rStyle w:val="ListLabel82"/>
                  <w:b/>
                  <w:sz w:val="16"/>
                  <w:u w:val="none"/>
                </w:rPr>
                <w:t>:</w:t>
              </w:r>
            </w:hyperlink>
            <w:r>
              <w:rPr>
                <w:b/>
                <w:sz w:val="16"/>
                <w:u w:val="none"/>
              </w:rPr>
              <w:t xml:space="preserve"> </w:t>
            </w:r>
            <w:r>
              <w:rPr>
                <w:sz w:val="16"/>
                <w:u w:val="none"/>
              </w:rPr>
              <w:t>(Enter the Contract title, purpose, fiscal year(s) and a detailed description of the scope of performance or what is being amended for a Contract Amendment. Attach all supporting documentation and justifications.)</w:t>
            </w:r>
          </w:p>
          <w:p>
            <w:pPr>
              <w:pStyle w:val="Normal"/>
              <w:spacing w:lineRule="auto" w:line="240" w:before="3" w:after="0"/>
              <w:ind w:right="133" w:hanging="0"/>
              <w:rPr>
                <w:rFonts w:ascii="Arial" w:hAnsi="Arial" w:cs="Arial"/>
                <w:sz w:val="16"/>
              </w:rPr>
            </w:pPr>
            <w:permStart w:id="214321436" w:edGrp="everyone"/>
            <w:r>
              <w:rPr>
                <w:rFonts w:cs="Arial" w:ascii="Arial" w:hAnsi="Arial"/>
                <w:sz w:val="16"/>
              </w:rPr>
              <w:t xml:space="preserve">     </w:t>
            </w:r>
            <w:permEnd w:id="214321436"/>
          </w:p>
        </w:tc>
      </w:tr>
      <w:tr>
        <w:trPr>
          <w:trHeight w:val="1545" w:hRule="exact"/>
        </w:trPr>
        <w:tc>
          <w:tcPr>
            <w:tcW w:w="11610" w:type="dxa"/>
            <w:gridSpan w:val="4"/>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TableParagraph"/>
              <w:spacing w:lineRule="auto" w:line="240" w:before="3" w:after="0"/>
              <w:ind w:left="86" w:right="82" w:hanging="0"/>
              <w:rPr>
                <w:sz w:val="16"/>
                <w:u w:val="none"/>
              </w:rPr>
            </w:pPr>
            <w:hyperlink w:anchor="_bookmark32">
              <w:r>
                <w:rPr>
                  <w:rStyle w:val="ListLabel82"/>
                  <w:b/>
                  <w:sz w:val="16"/>
                </w:rPr>
                <w:t>ANTICIPATED START DATE</w:t>
              </w:r>
              <w:r>
                <w:rPr>
                  <w:rStyle w:val="ListLabel82"/>
                  <w:b/>
                  <w:sz w:val="16"/>
                  <w:u w:val="none"/>
                </w:rPr>
                <w:t>:</w:t>
              </w:r>
            </w:hyperlink>
            <w:r>
              <w:rPr>
                <w:b/>
                <w:sz w:val="16"/>
                <w:u w:val="none"/>
              </w:rPr>
              <w:t xml:space="preserve"> </w:t>
            </w:r>
            <w:r>
              <w:rPr>
                <w:sz w:val="16"/>
                <w:u w:val="none"/>
              </w:rPr>
              <w:t>(Complete ONE option only) MBTA and Contractor certify for this Contract, or Contract Amendment, that Contract obligations:</w:t>
            </w:r>
          </w:p>
          <w:p>
            <w:pPr>
              <w:pStyle w:val="TableParagraph"/>
              <w:spacing w:lineRule="auto" w:line="240" w:before="85" w:after="0"/>
              <w:ind w:left="86" w:right="82" w:hanging="0"/>
              <w:rPr>
                <w:sz w:val="16"/>
                <w:u w:val="none"/>
              </w:rPr>
            </w:pPr>
            <w:sdt>
              <w:sdtPr>
                <w14:checkbox>
                  <w14:checked w:val=""/>
                  <w14:checkedState w:val=""/>
                  <w14:uncheckedState w:val=""/>
                </w14:checkbox>
              </w:sdtPr>
              <w:sdtContent>
                <w:permStart w:id="1712733593" w:edGrp="everyone"/>
                <w:r>
                  <w:rPr>
                    <w:rFonts w:eastAsia="MS Gothic" w:cs="Segoe UI Symbol" w:ascii="Segoe UI Symbol" w:hAnsi="Segoe UI Symbol"/>
                    <w:sz w:val="16"/>
                    <w:u w:val="none"/>
                  </w:rPr>
                  <w:t>☐</w:t>
                </w:r>
              </w:sdtContent>
            </w:sdt>
            <w:r>
              <w:rPr>
                <w:sz w:val="16"/>
                <w:u w:val="none"/>
              </w:rPr>
              <w:t xml:space="preserve"> </w:t>
            </w:r>
            <w:r>
              <w:rPr>
                <w:sz w:val="16"/>
                <w:u w:val="none"/>
              </w:rPr>
              <w:t xml:space="preserve">1. May be incurred as of the </w:t>
            </w:r>
            <w:hyperlink w:anchor="_bookmark0">
              <w:r>
                <w:rPr>
                  <w:rStyle w:val="ListLabel85"/>
                  <w:sz w:val="16"/>
                </w:rPr>
                <w:t xml:space="preserve">Effective Date </w:t>
              </w:r>
              <w:permEnd w:id="1712733593"/>
            </w:hyperlink>
            <w:r>
              <w:rPr>
                <w:sz w:val="16"/>
                <w:u w:val="none"/>
              </w:rPr>
              <w:t xml:space="preserve">(latest signature date below) and </w:t>
            </w:r>
            <w:r>
              <w:rPr>
                <w:b/>
                <w:sz w:val="16"/>
              </w:rPr>
              <w:t xml:space="preserve">no </w:t>
            </w:r>
            <w:r>
              <w:rPr>
                <w:sz w:val="16"/>
                <w:u w:val="none"/>
              </w:rPr>
              <w:t xml:space="preserve">obligations have been incurred </w:t>
            </w:r>
            <w:r>
              <w:rPr>
                <w:b/>
                <w:sz w:val="16"/>
              </w:rPr>
              <w:t xml:space="preserve">prior </w:t>
            </w:r>
            <w:r>
              <w:rPr>
                <w:sz w:val="16"/>
                <w:u w:val="none"/>
              </w:rPr>
              <w:t xml:space="preserve">to the </w:t>
            </w:r>
            <w:hyperlink w:anchor="_bookmark0">
              <w:r>
                <w:rPr>
                  <w:rStyle w:val="ListLabel86"/>
                  <w:sz w:val="16"/>
                </w:rPr>
                <w:t>Effective Date</w:t>
              </w:r>
              <w:r>
                <w:rPr>
                  <w:rStyle w:val="ListLabel86"/>
                  <w:sz w:val="16"/>
                  <w:u w:val="none"/>
                </w:rPr>
                <w:t>.</w:t>
              </w:r>
            </w:hyperlink>
          </w:p>
          <w:p>
            <w:pPr>
              <w:pStyle w:val="TableParagraph"/>
              <w:tabs>
                <w:tab w:val="left" w:pos="2119" w:leader="none"/>
              </w:tabs>
              <w:spacing w:lineRule="auto" w:line="240" w:before="44" w:after="0"/>
              <w:ind w:left="86" w:right="82" w:hanging="0"/>
              <w:rPr>
                <w:b/>
                <w:b/>
                <w:sz w:val="16"/>
                <w:u w:val="none"/>
              </w:rPr>
            </w:pPr>
            <w:sdt>
              <w:sdtPr>
                <w14:checkbox>
                  <w14:checked w:val=""/>
                  <w14:checkedState w:val=""/>
                  <w14:uncheckedState w:val=""/>
                </w14:checkbox>
              </w:sdtPr>
              <w:sdtContent>
                <w:permStart w:id="525282754" w:edGrp="everyone"/>
                <w:r>
                  <w:rPr>
                    <w:rFonts w:eastAsia="MS Gothic" w:cs="Segoe UI Symbol" w:ascii="Segoe UI Symbol" w:hAnsi="Segoe UI Symbol"/>
                    <w:sz w:val="16"/>
                    <w:u w:val="none"/>
                  </w:rPr>
                  <w:t>☐</w:t>
                </w:r>
              </w:sdtContent>
            </w:sdt>
            <w:r>
              <w:rPr>
                <w:sz w:val="16"/>
                <w:u w:val="none"/>
              </w:rPr>
              <w:t xml:space="preserve"> </w:t>
            </w:r>
            <w:r>
              <w:rPr>
                <w:sz w:val="16"/>
                <w:u w:val="none"/>
              </w:rPr>
              <w:t xml:space="preserve">2. May be incurred as of </w:t>
            </w:r>
            <w:permStart w:id="1180519824" w:edGrp="everyone"/>
            <w:r>
              <w:rPr>
                <w:sz w:val="16"/>
                <w:u w:val="none"/>
              </w:rPr>
              <w:t xml:space="preserve"> </w:t>
            </w:r>
            <w:permEnd w:id="525282754"/>
            <w:r>
              <w:rPr>
                <w:sz w:val="16"/>
              </w:rPr>
              <w:t xml:space="preserve"> </w:t>
              <w:tab/>
            </w:r>
            <w:r>
              <w:rPr>
                <w:b/>
                <w:sz w:val="16"/>
                <w:u w:val="none"/>
              </w:rPr>
              <w:t>, 20</w:t>
            </w:r>
            <w:permStart w:id="855518522" w:edGrp="everyone"/>
            <w:r>
              <w:rPr>
                <w:b/>
                <w:sz w:val="16"/>
                <w:u w:val="none"/>
              </w:rPr>
              <w:t>__</w:t>
            </w:r>
            <w:r>
              <w:rPr>
                <w:sz w:val="16"/>
                <w:u w:val="none"/>
              </w:rPr>
              <w:t xml:space="preserve">, a date </w:t>
            </w:r>
            <w:permEnd w:id="1180519824"/>
            <w:r>
              <w:rPr>
                <w:b/>
                <w:sz w:val="16"/>
                <w:u w:val="none"/>
              </w:rPr>
              <w:t xml:space="preserve">LATER </w:t>
            </w:r>
            <w:r>
              <w:rPr>
                <w:sz w:val="16"/>
                <w:u w:val="none"/>
              </w:rPr>
              <w:t xml:space="preserve">than the </w:t>
            </w:r>
            <w:permEnd w:id="855518522"/>
            <w:hyperlink w:anchor="_bookmark0">
              <w:r>
                <w:rPr>
                  <w:rStyle w:val="ListLabel85"/>
                  <w:sz w:val="16"/>
                </w:rPr>
                <w:t xml:space="preserve">Effective Date </w:t>
              </w:r>
            </w:hyperlink>
            <w:r>
              <w:rPr>
                <w:sz w:val="16"/>
                <w:u w:val="none"/>
              </w:rPr>
              <w:t xml:space="preserve">below and </w:t>
            </w:r>
            <w:r>
              <w:rPr>
                <w:b/>
                <w:sz w:val="16"/>
              </w:rPr>
              <w:t xml:space="preserve">no </w:t>
            </w:r>
            <w:r>
              <w:rPr>
                <w:sz w:val="16"/>
                <w:u w:val="none"/>
              </w:rPr>
              <w:t xml:space="preserve">obligations have been incurred </w:t>
            </w:r>
            <w:r>
              <w:rPr>
                <w:b/>
                <w:sz w:val="16"/>
              </w:rPr>
              <w:t xml:space="preserve">prior </w:t>
            </w:r>
            <w:r>
              <w:rPr>
                <w:sz w:val="16"/>
                <w:u w:val="none"/>
              </w:rPr>
              <w:t xml:space="preserve">to the </w:t>
            </w:r>
            <w:hyperlink w:anchor="_bookmark0">
              <w:r>
                <w:rPr>
                  <w:rStyle w:val="ListLabel82"/>
                  <w:sz w:val="16"/>
                </w:rPr>
                <w:t>Effective Date</w:t>
              </w:r>
              <w:r>
                <w:rPr>
                  <w:rStyle w:val="ListLabel82"/>
                  <w:b/>
                  <w:sz w:val="16"/>
                  <w:u w:val="none"/>
                </w:rPr>
                <w:t>.</w:t>
              </w:r>
            </w:hyperlink>
          </w:p>
          <w:p>
            <w:pPr>
              <w:pStyle w:val="TableParagraph"/>
              <w:tabs>
                <w:tab w:val="left" w:pos="2008" w:leader="none"/>
              </w:tabs>
              <w:spacing w:lineRule="auto" w:line="240" w:before="44" w:after="0"/>
              <w:ind w:left="374" w:right="82" w:hanging="288"/>
              <w:rPr>
                <w:sz w:val="16"/>
                <w:u w:val="none"/>
              </w:rPr>
            </w:pPr>
            <w:sdt>
              <w:sdtPr>
                <w14:checkbox>
                  <w14:checked w:val=""/>
                  <w14:checkedState w:val=""/>
                  <w14:uncheckedState w:val=""/>
                </w14:checkbox>
              </w:sdtPr>
              <w:sdtContent>
                <w:permStart w:id="1702234047" w:edGrp="everyone"/>
                <w:r>
                  <w:rPr>
                    <w:rFonts w:eastAsia="MS Gothic" w:cs="Segoe UI Symbol" w:ascii="Segoe UI Symbol" w:hAnsi="Segoe UI Symbol"/>
                    <w:sz w:val="16"/>
                    <w:u w:val="none"/>
                  </w:rPr>
                  <w:t>☐</w:t>
                </w:r>
              </w:sdtContent>
            </w:sdt>
            <w:r>
              <w:rPr>
                <w:sz w:val="16"/>
                <w:u w:val="none"/>
              </w:rPr>
              <w:t xml:space="preserve"> </w:t>
            </w:r>
            <w:r>
              <w:rPr>
                <w:sz w:val="16"/>
                <w:u w:val="none"/>
              </w:rPr>
              <w:t xml:space="preserve">3. were incurred as of </w:t>
            </w:r>
            <w:permStart w:id="1067656962" w:edGrp="everyone"/>
            <w:r>
              <w:rPr>
                <w:sz w:val="16"/>
              </w:rPr>
              <w:t xml:space="preserve"> </w:t>
              <w:tab/>
            </w:r>
            <w:permEnd w:id="1702234047"/>
            <w:r>
              <w:rPr>
                <w:b/>
                <w:sz w:val="16"/>
                <w:u w:val="none"/>
              </w:rPr>
              <w:t>, 20</w:t>
            </w:r>
            <w:permStart w:id="1393891271" w:edGrp="everyone"/>
            <w:r>
              <w:rPr>
                <w:b/>
                <w:sz w:val="16"/>
                <w:u w:val="none"/>
              </w:rPr>
              <w:t>__</w:t>
            </w:r>
            <w:r>
              <w:rPr>
                <w:sz w:val="16"/>
                <w:u w:val="none"/>
              </w:rPr>
              <w:t xml:space="preserve">, a date </w:t>
            </w:r>
            <w:permEnd w:id="1067656962"/>
            <w:r>
              <w:rPr>
                <w:b/>
                <w:sz w:val="16"/>
                <w:u w:val="none"/>
              </w:rPr>
              <w:t xml:space="preserve">PRIOR </w:t>
            </w:r>
            <w:r>
              <w:rPr>
                <w:sz w:val="16"/>
                <w:u w:val="none"/>
              </w:rPr>
              <w:t xml:space="preserve">to the </w:t>
            </w:r>
            <w:permEnd w:id="1393891271"/>
            <w:hyperlink w:anchor="_bookmark0">
              <w:r>
                <w:rPr>
                  <w:rStyle w:val="ListLabel85"/>
                  <w:sz w:val="16"/>
                </w:rPr>
                <w:t xml:space="preserve">Effective Date </w:t>
              </w:r>
            </w:hyperlink>
            <w:r>
              <w:rPr>
                <w:sz w:val="16"/>
                <w:u w:val="none"/>
              </w:rPr>
              <w:t xml:space="preserve">below, and the parties agree that payments for any obligations incurred prior to the </w:t>
            </w:r>
            <w:hyperlink w:anchor="_bookmark0">
              <w:r>
                <w:rPr>
                  <w:rStyle w:val="ListLabel85"/>
                  <w:sz w:val="16"/>
                </w:rPr>
                <w:t xml:space="preserve">Effective Date </w:t>
              </w:r>
            </w:hyperlink>
            <w:r>
              <w:rPr>
                <w:sz w:val="16"/>
                <w:u w:val="none"/>
              </w:rPr>
              <w:t>are authorized to be made either as settlement payments or as authorized reimbursement payments, and that the details and circumstances of all obligations under this Contract are attached and incorporated into this Contract. Acceptance of payments forever releases the MBTA from further claims related to these obligations.</w:t>
            </w:r>
          </w:p>
        </w:tc>
      </w:tr>
      <w:tr>
        <w:trPr>
          <w:trHeight w:val="798" w:hRule="exact"/>
        </w:trPr>
        <w:tc>
          <w:tcPr>
            <w:tcW w:w="11610" w:type="dxa"/>
            <w:gridSpan w:val="4"/>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Normal"/>
              <w:tabs>
                <w:tab w:val="left" w:pos="5035" w:leader="none"/>
              </w:tabs>
              <w:spacing w:lineRule="auto" w:line="240" w:before="44" w:after="0"/>
              <w:ind w:right="79" w:hanging="0"/>
              <w:jc w:val="both"/>
              <w:rPr>
                <w:rFonts w:ascii="Arial" w:hAnsi="Arial" w:cs="Arial"/>
                <w:sz w:val="16"/>
              </w:rPr>
            </w:pPr>
            <w:hyperlink w:anchor="_bookmark28">
              <w:r>
                <w:rPr>
                  <w:rStyle w:val="ListLabel87"/>
                  <w:rFonts w:cs="Arial" w:ascii="Arial" w:hAnsi="Arial"/>
                  <w:b/>
                  <w:sz w:val="16"/>
                </w:rPr>
                <w:t>CONTRACT END DATE</w:t>
              </w:r>
              <w:r>
                <w:rPr>
                  <w:rStyle w:val="ListLabel87"/>
                  <w:rFonts w:cs="Arial" w:ascii="Arial" w:hAnsi="Arial"/>
                  <w:sz w:val="16"/>
                </w:rPr>
                <w:t>:</w:t>
              </w:r>
            </w:hyperlink>
            <w:r>
              <w:rPr>
                <w:rFonts w:cs="Arial" w:ascii="Arial" w:hAnsi="Arial"/>
                <w:sz w:val="16"/>
              </w:rPr>
              <w:t xml:space="preserve"> Contract performance shall terminate as of  </w:t>
            </w:r>
            <w:permStart w:id="314734486" w:edGrp="everyone"/>
            <w:r>
              <w:rPr>
                <w:rFonts w:cs="Arial" w:ascii="Arial" w:hAnsi="Arial"/>
                <w:sz w:val="16"/>
              </w:rPr>
              <w:t xml:space="preserve">   </w:t>
            </w:r>
            <w:r>
              <w:rPr>
                <w:rFonts w:cs="Arial" w:ascii="Arial" w:hAnsi="Arial"/>
                <w:b/>
                <w:sz w:val="16"/>
              </w:rPr>
              <w:t>, 20</w:t>
            </w:r>
            <w:permStart w:id="707874061" w:edGrp="everyone"/>
            <w:r>
              <w:rPr>
                <w:rFonts w:cs="Arial" w:ascii="Arial" w:hAnsi="Arial"/>
                <w:b/>
                <w:sz w:val="16"/>
              </w:rPr>
              <w:t xml:space="preserve">__, </w:t>
            </w:r>
            <w:r>
              <w:rPr>
                <w:rFonts w:cs="Arial" w:ascii="Arial" w:hAnsi="Arial"/>
                <w:sz w:val="16"/>
              </w:rPr>
              <w:t>with no new obligations being incurred after this date unless the Contract is properly amended, provided that the terms of this Contract and performance expectations and obligations shall survive its termination for the purpose of resolving any claim or dispute, for completing any negotiated terms and warranties, to allow any close out or transition performance, reporting, invoicing or final payments, or during any lapse between amendments.</w:t>
            </w:r>
            <w:permEnd w:id="314734486"/>
            <w:permEnd w:id="707874061"/>
          </w:p>
        </w:tc>
      </w:tr>
      <w:tr>
        <w:trPr>
          <w:trHeight w:val="1968" w:hRule="exact"/>
        </w:trPr>
        <w:tc>
          <w:tcPr>
            <w:tcW w:w="11610" w:type="dxa"/>
            <w:gridSpan w:val="4"/>
            <w:tcBorders>
              <w:top w:val="single" w:sz="16" w:space="0" w:color="000000"/>
              <w:left w:val="single" w:sz="16" w:space="0" w:color="000000"/>
              <w:bottom w:val="single" w:sz="12" w:space="0" w:color="000000"/>
              <w:right w:val="single" w:sz="16" w:space="0" w:color="000000"/>
              <w:insideH w:val="single" w:sz="12" w:space="0" w:color="000000"/>
              <w:insideV w:val="single" w:sz="16" w:space="0" w:color="000000"/>
            </w:tcBorders>
            <w:shd w:fill="auto" w:val="clear"/>
          </w:tcPr>
          <w:p>
            <w:pPr>
              <w:pStyle w:val="TableParagraph"/>
              <w:spacing w:lineRule="auto" w:line="240" w:before="44" w:after="0"/>
              <w:ind w:left="86" w:right="79" w:hanging="0"/>
              <w:jc w:val="both"/>
              <w:rPr>
                <w:sz w:val="16"/>
                <w:u w:val="none"/>
              </w:rPr>
            </w:pPr>
            <w:r>
              <w:rPr>
                <w:b/>
                <w:sz w:val="16"/>
              </w:rPr>
              <w:t>CERTIFICATIONS</w:t>
            </w:r>
            <w:r>
              <w:rPr>
                <w:b/>
                <w:sz w:val="16"/>
                <w:u w:val="none"/>
              </w:rPr>
              <w:t xml:space="preserve">: </w:t>
            </w:r>
            <w:r>
              <w:rPr>
                <w:sz w:val="16"/>
                <w:u w:val="none"/>
              </w:rPr>
              <w:t xml:space="preserve">Notwithstanding verbal or other representations by the parties, the </w:t>
            </w:r>
            <w:bookmarkStart w:id="200" w:name="_bookmark0"/>
            <w:bookmarkEnd w:id="200"/>
            <w:r>
              <w:rPr>
                <w:b/>
                <w:sz w:val="16"/>
                <w:u w:val="none"/>
              </w:rPr>
              <w:t xml:space="preserve">“Effective Date” </w:t>
            </w:r>
            <w:r>
              <w:rPr>
                <w:sz w:val="16"/>
                <w:u w:val="none"/>
              </w:rPr>
              <w:t xml:space="preserve">of this Contract or Amendment shall be the latest date that this Contract or Amendment has been executed by an authorized signatory of the Contractor, the MBTA, or a later Contract or Amendment Start Date specified above, subject to any required approvals. The Contractor makes all certifications required under the attached </w:t>
            </w:r>
            <w:hyperlink r:id="rId23">
              <w:r>
                <w:rPr>
                  <w:rStyle w:val="ListLabel85"/>
                  <w:sz w:val="16"/>
                </w:rPr>
                <w:t xml:space="preserve">Contractor Certifications </w:t>
              </w:r>
            </w:hyperlink>
            <w:r>
              <w:rPr>
                <w:sz w:val="16"/>
                <w:u w:val="none"/>
              </w:rPr>
              <w:t xml:space="preserve">(incorporated by reference if not attached hereto) under the pains and penalties of perjury, agrees to provide any required documentation upon request to support compliance, and agrees that all terms governing performance of this Contract and doing business in Massachusetts are attached or incorporated by reference herein according to the following hierarchy of document precedence, the applicable MBTA Terms and </w:t>
            </w:r>
            <w:hyperlink w:anchor="_bookmark27">
              <w:r>
                <w:rPr>
                  <w:rStyle w:val="ListLabel86"/>
                  <w:sz w:val="16"/>
                </w:rPr>
                <w:t>Conditions</w:t>
              </w:r>
              <w:r>
                <w:rPr>
                  <w:rStyle w:val="ListLabel86"/>
                  <w:sz w:val="16"/>
                  <w:u w:val="none"/>
                </w:rPr>
                <w:t>,</w:t>
              </w:r>
            </w:hyperlink>
            <w:r>
              <w:rPr>
                <w:sz w:val="16"/>
                <w:u w:val="none"/>
              </w:rPr>
              <w:t xml:space="preserve"> this Standard Contract Form including the </w:t>
            </w:r>
            <w:hyperlink r:id="rId24">
              <w:r>
                <w:rPr>
                  <w:rStyle w:val="ListLabel86"/>
                  <w:sz w:val="16"/>
                </w:rPr>
                <w:t>Instructions and Contractor Certifications</w:t>
              </w:r>
              <w:r>
                <w:rPr>
                  <w:rStyle w:val="ListLabel86"/>
                  <w:sz w:val="16"/>
                  <w:u w:val="none"/>
                </w:rPr>
                <w:t>,</w:t>
              </w:r>
            </w:hyperlink>
            <w:r>
              <w:rPr>
                <w:sz w:val="16"/>
                <w:u w:val="none"/>
              </w:rPr>
              <w:t xml:space="preserve"> the Request for Response (RFR), Request for Proposal (RFP), Invitation for Bid (IFB) or other solicitation, the Contractor’s Response, and additional negotiated terms, provided that additional negotiated terms will take precedence over the relevant terms in the RFR/RFP/IFB and the Contractor’s Response only if made using the process outlined in </w:t>
            </w:r>
            <w:hyperlink r:id="rId25">
              <w:r>
                <w:rPr>
                  <w:rStyle w:val="ListLabel86"/>
                  <w:sz w:val="16"/>
                </w:rPr>
                <w:t>801 CMR 21.07</w:t>
              </w:r>
              <w:r>
                <w:rPr>
                  <w:rStyle w:val="ListLabel86"/>
                  <w:sz w:val="16"/>
                  <w:u w:val="none"/>
                </w:rPr>
                <w:t>,</w:t>
              </w:r>
            </w:hyperlink>
            <w:r>
              <w:rPr>
                <w:sz w:val="16"/>
                <w:u w:val="none"/>
              </w:rPr>
              <w:t xml:space="preserve"> incorporated herein, provided that any amended RFR/RFP/IFB or Response terms result in best value, lower costs, or a more cost effective Contract.</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before="44" w:after="0"/>
              <w:ind w:right="79" w:hanging="0"/>
              <w:jc w:val="both"/>
              <w:rPr>
                <w:rFonts w:ascii="Arial" w:hAnsi="Arial" w:cs="Arial"/>
                <w:sz w:val="16"/>
              </w:rPr>
            </w:pPr>
            <w:r>
              <w:rPr>
                <w:rFonts w:cs="Arial" w:ascii="Arial" w:hAnsi="Arial"/>
              </w:rPr>
              <w:tab/>
              <w:tab/>
            </w:r>
          </w:p>
        </w:tc>
      </w:tr>
      <w:tr>
        <w:trPr>
          <w:trHeight w:val="1395" w:hRule="exact"/>
        </w:trPr>
        <w:tc>
          <w:tcPr>
            <w:tcW w:w="5787" w:type="dxa"/>
            <w:gridSpan w:val="2"/>
            <w:tcBorders>
              <w:top w:val="single" w:sz="12" w:space="0" w:color="000000"/>
              <w:left w:val="single" w:sz="16" w:space="0" w:color="000000"/>
              <w:bottom w:val="single" w:sz="12" w:space="0" w:color="000000"/>
              <w:right w:val="single" w:sz="16" w:space="0" w:color="000000"/>
              <w:insideH w:val="single" w:sz="12" w:space="0" w:color="000000"/>
              <w:insideV w:val="single" w:sz="16" w:space="0" w:color="000000"/>
            </w:tcBorders>
            <w:shd w:fill="auto" w:val="clear"/>
          </w:tcPr>
          <w:p>
            <w:pPr>
              <w:pStyle w:val="TableParagraph"/>
              <w:spacing w:lineRule="exact" w:line="183" w:before="0" w:after="0"/>
              <w:ind w:left="86" w:right="156" w:hanging="0"/>
              <w:rPr>
                <w:b/>
                <w:b/>
                <w:sz w:val="16"/>
                <w:u w:val="none" w:color="000000"/>
              </w:rPr>
            </w:pPr>
            <w:hyperlink w:anchor="_bookmark33">
              <w:r>
                <w:rPr>
                  <w:rStyle w:val="ListLabel81"/>
                  <w:b/>
                  <w:sz w:val="16"/>
                </w:rPr>
                <w:t>AUTHORIZING SIGNATURE FOR THE CONTRACTOR:</w:t>
              </w:r>
            </w:hyperlink>
          </w:p>
          <w:p>
            <w:pPr>
              <w:pStyle w:val="TableParagraph"/>
              <w:spacing w:before="0" w:after="0"/>
              <w:ind w:left="0" w:hanging="0"/>
              <w:rPr>
                <w:sz w:val="14"/>
                <w:u w:val="none" w:color="000000"/>
              </w:rPr>
            </w:pPr>
            <w:r>
              <w:rPr>
                <w:sz w:val="14"/>
                <w:u w:val="none" w:color="000000"/>
              </w:rPr>
            </w:r>
          </w:p>
          <w:p>
            <w:pPr>
              <w:pStyle w:val="TableParagraph"/>
              <w:tabs>
                <w:tab w:val="left" w:pos="3099" w:leader="none"/>
                <w:tab w:val="left" w:pos="4438" w:leader="none"/>
              </w:tabs>
              <w:spacing w:before="0" w:after="0"/>
              <w:ind w:left="86" w:right="605" w:hanging="0"/>
              <w:rPr>
                <w:b/>
                <w:b/>
                <w:sz w:val="16"/>
                <w:u w:val="none"/>
              </w:rPr>
            </w:pPr>
            <w:r>
              <w:rPr>
                <w:b/>
                <w:sz w:val="16"/>
                <w:u w:val="none"/>
              </w:rPr>
              <w:t>X: ______________________________. Date: ___________. (Signature and Date Must Be Handwritten At Time of Signature)</w:t>
            </w:r>
          </w:p>
          <w:p>
            <w:pPr>
              <w:pStyle w:val="TableParagraph"/>
              <w:tabs>
                <w:tab w:val="left" w:pos="3099" w:leader="none"/>
                <w:tab w:val="left" w:pos="4438" w:leader="none"/>
              </w:tabs>
              <w:spacing w:before="0" w:after="0"/>
              <w:ind w:left="86" w:right="605" w:hanging="0"/>
              <w:rPr>
                <w:b/>
                <w:b/>
                <w:sz w:val="16"/>
                <w:u w:val="none" w:color="000000"/>
              </w:rPr>
            </w:pPr>
            <w:r>
              <w:rPr>
                <w:b/>
                <w:sz w:val="16"/>
                <w:u w:val="none" w:color="000000"/>
              </w:rPr>
            </w:r>
          </w:p>
          <w:p>
            <w:pPr>
              <w:pStyle w:val="Normal"/>
              <w:tabs>
                <w:tab w:val="left" w:pos="3529" w:leader="none"/>
              </w:tabs>
              <w:spacing w:lineRule="auto" w:line="319" w:before="61" w:after="0"/>
              <w:ind w:right="1607" w:hanging="0"/>
              <w:rPr>
                <w:b/>
                <w:b/>
                <w:sz w:val="16"/>
              </w:rPr>
            </w:pPr>
            <w:r>
              <w:rPr>
                <w:b/>
                <w:sz w:val="16"/>
              </w:rPr>
              <w:t xml:space="preserve">Print Name: </w:t>
            </w:r>
            <w:permStart w:id="1201620000" w:edGrp="everyone"/>
            <w:r>
              <w:rPr>
                <w:b/>
                <w:sz w:val="16"/>
              </w:rPr>
              <w:t xml:space="preserve">________________________________. Print Title: </w:t>
            </w:r>
            <w:permStart w:id="1768968099" w:edGrp="everyone"/>
            <w:r>
              <w:rPr>
                <w:b/>
                <w:sz w:val="16"/>
              </w:rPr>
              <w:t>_________________________________.</w:t>
            </w:r>
            <w:permEnd w:id="1201620000"/>
            <w:permEnd w:id="1768968099"/>
            <w:bookmarkStart w:id="201" w:name="AUTHORIZING_SIGNATURE_FOR_THE_COMMONWEAL"/>
            <w:bookmarkEnd w:id="201"/>
          </w:p>
        </w:tc>
        <w:tc>
          <w:tcPr>
            <w:tcW w:w="5823" w:type="dxa"/>
            <w:gridSpan w:val="2"/>
            <w:tcBorders>
              <w:top w:val="single" w:sz="12" w:space="0" w:color="000000"/>
              <w:left w:val="single" w:sz="16" w:space="0" w:color="000000"/>
              <w:bottom w:val="single" w:sz="12" w:space="0" w:color="000000"/>
              <w:right w:val="single" w:sz="16" w:space="0" w:color="000000"/>
              <w:insideH w:val="single" w:sz="12" w:space="0" w:color="000000"/>
              <w:insideV w:val="single" w:sz="16" w:space="0" w:color="000000"/>
            </w:tcBorders>
            <w:shd w:fill="auto" w:val="clear"/>
          </w:tcPr>
          <w:p>
            <w:pPr>
              <w:pStyle w:val="TableParagraph"/>
              <w:spacing w:lineRule="exact" w:line="183" w:before="0" w:after="0"/>
              <w:ind w:left="201" w:hanging="0"/>
              <w:rPr>
                <w:b/>
                <w:b/>
                <w:sz w:val="16"/>
                <w:u w:val="none"/>
              </w:rPr>
            </w:pPr>
            <w:hyperlink w:anchor="_bookmark34">
              <w:r>
                <w:rPr>
                  <w:rStyle w:val="ListLabel82"/>
                  <w:b/>
                  <w:sz w:val="16"/>
                </w:rPr>
                <w:t>AUTHORIZING SIGNATURE FOR THE MBTA</w:t>
              </w:r>
              <w:r>
                <w:rPr>
                  <w:rStyle w:val="ListLabel82"/>
                  <w:b/>
                  <w:sz w:val="16"/>
                  <w:u w:val="none"/>
                </w:rPr>
                <w:t>:</w:t>
              </w:r>
            </w:hyperlink>
          </w:p>
          <w:p>
            <w:pPr>
              <w:pStyle w:val="TableParagraph"/>
              <w:spacing w:before="0" w:after="0"/>
              <w:ind w:left="0" w:hanging="0"/>
              <w:rPr>
                <w:sz w:val="14"/>
                <w:u w:val="none" w:color="000000"/>
              </w:rPr>
            </w:pPr>
            <w:r>
              <w:rPr>
                <w:sz w:val="14"/>
                <w:u w:val="none" w:color="000000"/>
              </w:rPr>
            </w:r>
          </w:p>
          <w:p>
            <w:pPr>
              <w:pStyle w:val="TableParagraph"/>
              <w:tabs>
                <w:tab w:val="left" w:pos="3099" w:leader="none"/>
                <w:tab w:val="left" w:pos="4762" w:leader="none"/>
              </w:tabs>
              <w:spacing w:before="0" w:after="0"/>
              <w:ind w:left="784" w:right="745" w:hanging="699"/>
              <w:rPr>
                <w:b/>
                <w:b/>
                <w:sz w:val="16"/>
                <w:u w:val="none"/>
              </w:rPr>
            </w:pPr>
            <w:r>
              <w:rPr>
                <w:b/>
                <w:sz w:val="16"/>
                <w:u w:val="none"/>
              </w:rPr>
              <w:t>X: _____________________________.  Date________________.</w:t>
            </w:r>
          </w:p>
          <w:p>
            <w:pPr>
              <w:pStyle w:val="TableParagraph"/>
              <w:tabs>
                <w:tab w:val="left" w:pos="3099" w:leader="none"/>
                <w:tab w:val="left" w:pos="4762" w:leader="none"/>
              </w:tabs>
              <w:spacing w:before="0" w:after="0"/>
              <w:ind w:left="784" w:right="745" w:hanging="699"/>
              <w:rPr>
                <w:b/>
                <w:b/>
                <w:sz w:val="16"/>
                <w:u w:val="none"/>
              </w:rPr>
            </w:pPr>
            <w:r>
              <w:rPr>
                <w:b/>
                <w:sz w:val="16"/>
                <w:u w:val="none"/>
              </w:rPr>
              <w:t>(Signature and Date Must Be Handwritten At Time of Signature)</w:t>
            </w:r>
          </w:p>
          <w:p>
            <w:pPr>
              <w:pStyle w:val="TableParagraph"/>
              <w:tabs>
                <w:tab w:val="left" w:pos="3099" w:leader="none"/>
                <w:tab w:val="left" w:pos="4762" w:leader="none"/>
              </w:tabs>
              <w:spacing w:before="0" w:after="0"/>
              <w:ind w:left="784" w:right="745" w:hanging="699"/>
              <w:rPr>
                <w:b/>
                <w:b/>
                <w:sz w:val="16"/>
                <w:u w:val="none" w:color="000000"/>
              </w:rPr>
            </w:pPr>
            <w:r>
              <w:rPr>
                <w:b/>
                <w:sz w:val="16"/>
                <w:u w:val="none" w:color="000000"/>
              </w:rPr>
            </w:r>
          </w:p>
          <w:p>
            <w:pPr>
              <w:pStyle w:val="Normal"/>
              <w:tabs>
                <w:tab w:val="left" w:pos="3099" w:leader="none"/>
                <w:tab w:val="left" w:pos="4762" w:leader="none"/>
              </w:tabs>
              <w:spacing w:before="61" w:after="0"/>
              <w:ind w:left="792" w:right="749" w:hanging="706"/>
              <w:rPr>
                <w:b/>
                <w:b/>
                <w:sz w:val="16"/>
              </w:rPr>
            </w:pPr>
            <w:r>
              <w:rPr>
                <w:b/>
                <w:sz w:val="16"/>
              </w:rPr>
              <w:t xml:space="preserve">Print Name: </w:t>
            </w:r>
            <w:permStart w:id="1519721098" w:edGrp="everyone"/>
            <w:r>
              <w:rPr>
                <w:b/>
                <w:sz w:val="16"/>
              </w:rPr>
              <w:t xml:space="preserve">_________________________________. </w:t>
            </w:r>
            <w:permEnd w:id="1519721098"/>
          </w:p>
          <w:p>
            <w:pPr>
              <w:pStyle w:val="TableParagraph"/>
              <w:tabs>
                <w:tab w:val="left" w:pos="3099" w:leader="none"/>
                <w:tab w:val="left" w:pos="4762" w:leader="none"/>
              </w:tabs>
              <w:spacing w:before="61" w:after="0"/>
              <w:ind w:left="792" w:right="749" w:hanging="706"/>
              <w:rPr>
                <w:b/>
                <w:b/>
                <w:sz w:val="16"/>
                <w:u w:val="none"/>
              </w:rPr>
            </w:pPr>
            <w:r>
              <w:rPr>
                <w:b/>
                <w:sz w:val="16"/>
                <w:u w:val="none"/>
              </w:rPr>
              <w:t xml:space="preserve">Print Title: </w:t>
            </w:r>
            <w:permStart w:id="1644709711" w:edGrp="everyone"/>
            <w:r>
              <w:rPr>
                <w:b/>
                <w:sz w:val="16"/>
                <w:u w:val="none"/>
              </w:rPr>
              <w:t>_________________________________.</w:t>
            </w:r>
            <w:permEnd w:id="1644709711"/>
          </w:p>
        </w:tc>
      </w:tr>
    </w:tbl>
    <w:p>
      <w:pPr>
        <w:sectPr>
          <w:headerReference w:type="default" r:id="rId26"/>
          <w:footerReference w:type="default" r:id="rId27"/>
          <w:type w:val="nextPage"/>
          <w:pgSz w:w="12240" w:h="15840"/>
          <w:pgMar w:left="432" w:right="432" w:header="432" w:top="489" w:footer="432" w:bottom="489" w:gutter="0"/>
          <w:pgNumType w:fmt="decimal"/>
          <w:formProt w:val="false"/>
          <w:textDirection w:val="lrTb"/>
          <w:docGrid w:type="default" w:linePitch="299" w:charSpace="0"/>
        </w:sectPr>
      </w:pPr>
    </w:p>
    <w:p>
      <w:pPr>
        <w:pStyle w:val="Heading2"/>
        <w:numPr>
          <w:ilvl w:val="1"/>
          <w:numId w:val="2"/>
        </w:numPr>
        <w:jc w:val="both"/>
        <w:rPr/>
      </w:pPr>
      <w:bookmarkStart w:id="204" w:name="_Toc519700974"/>
      <w:bookmarkStart w:id="205" w:name="_Toc512608754"/>
      <w:bookmarkStart w:id="206" w:name="_Toc512608252"/>
      <w:r>
        <w:rPr/>
        <w:t>Standard Terms and Conditions</w:t>
      </w:r>
      <w:bookmarkEnd w:id="204"/>
      <w:bookmarkEnd w:id="205"/>
      <w:bookmarkEnd w:id="206"/>
    </w:p>
    <w:p>
      <w:pPr>
        <w:pStyle w:val="Normal"/>
        <w:jc w:val="both"/>
        <w:rPr/>
      </w:pPr>
      <w:r>
        <w:rPr/>
        <w:t>Upon execution by the Contractor, these Terms and Conditions will be incorporated by reference into any Contract executed by the Contractor and the Massachusetts Bay Transportation Authority (MBTA), in the absence of a superseding law or regulation requiring a different Contract form. Performance shall include services rendered, obligations due, costs incurred, commodities and deliverables provided and accepted by the MBTA, programs provided or other commitments authorized under a Contract. A deliverable shall include any tangible product to be delivered as an element of performance under a Contract</w:t>
      </w:r>
      <w:r>
        <w:rPr>
          <w:b/>
        </w:rPr>
        <w:t xml:space="preserve">. </w:t>
      </w:r>
      <w:r>
        <w:rPr/>
        <w:t xml:space="preserve">The MBTA is entitled to ownership and possession of all deliverables purchased or developed with MBTA funds. </w:t>
      </w:r>
    </w:p>
    <w:p>
      <w:pPr>
        <w:pStyle w:val="Heading3"/>
        <w:numPr>
          <w:ilvl w:val="2"/>
          <w:numId w:val="2"/>
        </w:numPr>
        <w:jc w:val="both"/>
        <w:rPr/>
      </w:pPr>
      <w:r>
        <w:rPr/>
        <w:t>Contract Effective Start Date</w:t>
      </w:r>
    </w:p>
    <w:p>
      <w:pPr>
        <w:pStyle w:val="Normal"/>
        <w:jc w:val="both"/>
        <w:rPr/>
      </w:pPr>
      <w:r>
        <w:rPr/>
        <w:t>Notwithstanding verbal or other representations by the parties, or an earlier start date indicated in a Contract, the effective start date of performance under a Contract shall be the date a Contract has been executed by an authorized signatory of the Contractor, the MBTA, a later date specified in the Contract or the date of any approvals required by law or regulation, whichever is later.</w:t>
      </w:r>
    </w:p>
    <w:p>
      <w:pPr>
        <w:pStyle w:val="Heading3"/>
        <w:numPr>
          <w:ilvl w:val="2"/>
          <w:numId w:val="2"/>
        </w:numPr>
        <w:jc w:val="both"/>
        <w:rPr>
          <w:b w:val="false"/>
          <w:b w:val="false"/>
        </w:rPr>
      </w:pPr>
      <w:r>
        <w:rPr/>
        <w:t>Payments and Compensation</w:t>
      </w:r>
    </w:p>
    <w:p>
      <w:pPr>
        <w:pStyle w:val="Normal"/>
        <w:jc w:val="both"/>
        <w:rPr/>
      </w:pPr>
      <w:r>
        <w:rPr/>
        <w:t xml:space="preserve">The Contractor shall only be compensated for performance delivered and accepted by the MBTA in accordance with the specific Terms and Conditions of a Contract. Overpayments shall be reimbursed by the Contractor or may be offset by the MBTA from future payments in accordance with state finance law. Acceptance by the Contractor of any payment or partial payment, without any written objection by the Contractor, shall in each instance operate as a release and discharge of the MBTA from all claims, liabilities or other obligations relating to the performance of a Contract. See </w:t>
      </w:r>
      <w:r>
        <w:rPr>
          <w:b/>
          <w:color w:val="0000FF"/>
          <w:szCs w:val="22"/>
        </w:rPr>
        <w:t>Form B: Requested Goods &amp; Services Pricing Form</w:t>
      </w:r>
      <w:r>
        <w:rPr/>
        <w:t xml:space="preserve">, and </w:t>
      </w:r>
      <w:r>
        <w:rPr>
          <w:b/>
          <w:color w:val="0000FF"/>
          <w:szCs w:val="22"/>
        </w:rPr>
        <w:t>Form C: Alternate Goods &amp; Services Pricing Form</w:t>
      </w:r>
      <w:r>
        <w:rPr>
          <w:szCs w:val="22"/>
        </w:rPr>
        <w:t>,</w:t>
      </w:r>
      <w:r>
        <w:rPr/>
        <w:t xml:space="preserve"> as applicable, for agreed pricing.</w:t>
      </w:r>
    </w:p>
    <w:p>
      <w:pPr>
        <w:pStyle w:val="Heading3"/>
        <w:numPr>
          <w:ilvl w:val="2"/>
          <w:numId w:val="2"/>
        </w:numPr>
        <w:jc w:val="both"/>
        <w:rPr>
          <w:b w:val="false"/>
          <w:b w:val="false"/>
        </w:rPr>
      </w:pPr>
      <w:r>
        <w:rPr/>
        <w:t>Contractor Payment Mechanism</w:t>
      </w:r>
    </w:p>
    <w:p>
      <w:pPr>
        <w:pStyle w:val="Normal"/>
        <w:jc w:val="both"/>
        <w:rPr/>
      </w:pPr>
      <w:r>
        <w:rPr/>
        <w:t xml:space="preserve">All Contractors will be paid using the MBTA invoicing system and Contractor will submit its invoice with all supporting documentation as prescribed in a Contract. The MBTA shall review and return rejected invoices within fifteen (15) days of receipt with a written explanation for rejection, provided that payment periods listed in a Contract of less than forty-five (45) days from the date of receipt of an invoice shall be effective only to enable the MBTA to take advantage of early payment incentives and shall not subject any payment made within the forty-five (45) day period to a penalty. </w:t>
      </w:r>
    </w:p>
    <w:p>
      <w:pPr>
        <w:pStyle w:val="Heading3"/>
        <w:numPr>
          <w:ilvl w:val="2"/>
          <w:numId w:val="2"/>
        </w:numPr>
        <w:jc w:val="both"/>
        <w:rPr>
          <w:b w:val="false"/>
          <w:b w:val="false"/>
        </w:rPr>
      </w:pPr>
      <w:r>
        <w:rPr/>
        <w:t>Contract Termination or Suspension</w:t>
      </w:r>
    </w:p>
    <w:p>
      <w:pPr>
        <w:pStyle w:val="Normal"/>
        <w:jc w:val="both"/>
        <w:rPr/>
      </w:pPr>
      <w:r>
        <w:rPr/>
        <w:t>A Contract shall terminate on the date specified in a Contract, unless this date is properly amended in accordance with all applicable laws and regulations prior to this date, or unless terminated or suspended under this Section upon prior written notice to the Contractor. The MBTA may terminate a Contract without cause and without penalty, or may terminate or suspend a Contract if the Contractor breaches any material term or condition or fails to perform or fulfill any material obligation required by a Contract, or in the event of an elimination of an appropriation or availability of sufficient funds for the purposes of a Contract, or in the event of an unforeseen public emergency mandating immediate MBTA action. Upon immediate notification to the other party, neither the MBTA nor the Contractor shall be deemed to be in breach for failure or delay in performance due to Acts of God or other causes factually beyond their control and without their fault or negligence. Subcontractor failure to perform or price increases due to market fluctuations or product availability will not be deemed factually beyond the Contractor’s control.</w:t>
      </w:r>
    </w:p>
    <w:p>
      <w:pPr>
        <w:pStyle w:val="Heading3"/>
        <w:numPr>
          <w:ilvl w:val="2"/>
          <w:numId w:val="2"/>
        </w:numPr>
        <w:jc w:val="both"/>
        <w:rPr>
          <w:b w:val="false"/>
          <w:b w:val="false"/>
        </w:rPr>
      </w:pPr>
      <w:r>
        <w:rPr/>
        <w:t>Written Notice</w:t>
      </w:r>
    </w:p>
    <w:p>
      <w:pPr>
        <w:pStyle w:val="Normal"/>
        <w:jc w:val="both"/>
        <w:rPr/>
      </w:pPr>
      <w:r>
        <w:rPr/>
        <w:t>Any notice shall be deemed delivered and received when submitted in writing in person or when delivered by any other appropriate method evidencing actual receipt by the MBTA or the Contractor. Any written notice of termination or suspension delivered to the Contractor shall state the effective date and period of the notice, the reasons for the termination or suspension, if applicable, any alleged breach or failure to perform, a reasonable period to cure any alleged breach or failure to perform, if applicable, and any instructions or restrictions  concerning  allowable activities, costs  or  expenditures  by the Contractor during the notice period.</w:t>
      </w:r>
    </w:p>
    <w:p>
      <w:pPr>
        <w:pStyle w:val="Heading3"/>
        <w:numPr>
          <w:ilvl w:val="2"/>
          <w:numId w:val="2"/>
        </w:numPr>
        <w:jc w:val="both"/>
        <w:rPr>
          <w:b w:val="false"/>
          <w:b w:val="false"/>
        </w:rPr>
      </w:pPr>
      <w:r>
        <w:rPr/>
        <w:t>Confidentiality</w:t>
      </w:r>
    </w:p>
    <w:p>
      <w:pPr>
        <w:pStyle w:val="Normal"/>
        <w:jc w:val="both"/>
        <w:rPr/>
      </w:pPr>
      <w:r>
        <w:rPr/>
        <w:t>The Contractor shall comply with M.G.L. C. 66A if the Contractor becomes a “holder” of “personal data.” The Contractor shall also protect the physical security and restrict any access to personal or other MBTA data in the Contractor’s possession, or used by the Contractor in the performance of a Contract, which shall include, but is not limited to the MBTA’s public records, documents, files, software, equipment or systems.</w:t>
      </w:r>
    </w:p>
    <w:p>
      <w:pPr>
        <w:pStyle w:val="Heading3"/>
        <w:numPr>
          <w:ilvl w:val="2"/>
          <w:numId w:val="2"/>
        </w:numPr>
        <w:jc w:val="both"/>
        <w:rPr>
          <w:b w:val="false"/>
          <w:b w:val="false"/>
        </w:rPr>
      </w:pPr>
      <w:r>
        <w:rPr/>
        <w:t>Record-keeping and Retention, Inspection of Records</w:t>
      </w:r>
    </w:p>
    <w:p>
      <w:pPr>
        <w:pStyle w:val="Normal"/>
        <w:jc w:val="both"/>
        <w:rPr/>
      </w:pPr>
      <w:r>
        <w:rPr/>
        <w:t>The Contractor shall maintain records, books, files and other data as specified in a Contract and in such detail as shall properly substantiate claims for payment under a Contract, for a minimum retention period of seven (7) years beginning on the first day after the final payment under a Contract, or such longer period as is necessary for the resolution of any litigation, claim, negotiation, audit or other inquiry involving a Contract. The MBTA shall have access, as well as any parties identified under Executive Order 195, during the Contractor’s regular business hours and upon reasonable prior notice, to such records, including on-site reviews and reproduction of such records at a reasonable expense.</w:t>
      </w:r>
    </w:p>
    <w:p>
      <w:pPr>
        <w:pStyle w:val="Heading3"/>
        <w:numPr>
          <w:ilvl w:val="2"/>
          <w:numId w:val="2"/>
        </w:numPr>
        <w:jc w:val="both"/>
        <w:rPr>
          <w:b w:val="false"/>
          <w:b w:val="false"/>
        </w:rPr>
      </w:pPr>
      <w:r>
        <w:rPr/>
        <w:t>Assignment</w:t>
      </w:r>
    </w:p>
    <w:p>
      <w:pPr>
        <w:pStyle w:val="Normal"/>
        <w:jc w:val="both"/>
        <w:rPr/>
      </w:pPr>
      <w:r>
        <w:rPr>
          <w:szCs w:val="22"/>
        </w:rPr>
        <w:t xml:space="preserve">The Contractor may not assign or delegate, in whole or in part, or otherwise transfer any liability, responsibility, obligation, duty or interest under a Contract without the written approval of the MBTA, with the exception that the Contractor shall be authorized to assign present and prospective claims for money due to the Contractor pursuant to a Contract in accordance with </w:t>
      </w:r>
      <w:r>
        <w:rPr>
          <w:szCs w:val="22"/>
          <w:u w:val="single"/>
        </w:rPr>
        <w:t>M.G.L. C. 106, §9-318</w:t>
      </w:r>
      <w:r>
        <w:rPr>
          <w:szCs w:val="22"/>
        </w:rPr>
        <w:t>. The Contractor must provide sufficient notice of assignment and supporting documentation to enable the MBTA to verify and implement the assignment. Payments to third party assignees will be processed as if such payments were being made directly to the Contractor and these payments will be subject to intercept, offset, counter-claims or any other MBTA rights which are available to the MBTA against the Contractor. The sale of fifty percent (50%) or more of the equity ownership of a Contractor shall be considered an assignment requiring the prior written approval of the MBTA.  Impermissible assignments shall be null and void.</w:t>
      </w:r>
    </w:p>
    <w:p>
      <w:pPr>
        <w:pStyle w:val="Heading3"/>
        <w:numPr>
          <w:ilvl w:val="2"/>
          <w:numId w:val="2"/>
        </w:numPr>
        <w:jc w:val="both"/>
        <w:rPr>
          <w:b w:val="false"/>
          <w:b w:val="false"/>
        </w:rPr>
      </w:pPr>
      <w:r>
        <w:rPr/>
        <w:t>Subcontracting By Contractor</w:t>
      </w:r>
    </w:p>
    <w:p>
      <w:pPr>
        <w:pStyle w:val="Normal"/>
        <w:jc w:val="both"/>
        <w:rPr/>
      </w:pPr>
      <w:r>
        <w:rPr>
          <w:szCs w:val="22"/>
        </w:rPr>
        <w:t>Any subcontract entered into by the Contractor for the purposes of fulfilling the obligations under a Contract must be in writing, authorized in advance by the MBTA and shall be consistent with and subject to the provisions of these MBTA Terms and Conditions and a Contract. Subcontracts will not relieve or discharge the Contractor from any duty, obligation, responsibility or liability arising under a Contract. The MBTA is entitled to copies of all subcontracts and shall not be bound by any provisions contained in a subcontract to which it is not a party. Subcontracts shall note that the MBTA is not a party to the subcontract.  Failure to promptly pay a Sub-Contractor for work performed where the Contractor has been paid by the MBTA shall constitute a material breach of the Contract between MBTA and Contractor.</w:t>
      </w:r>
    </w:p>
    <w:p>
      <w:pPr>
        <w:pStyle w:val="Heading3"/>
        <w:numPr>
          <w:ilvl w:val="2"/>
          <w:numId w:val="2"/>
        </w:numPr>
        <w:jc w:val="both"/>
        <w:rPr/>
      </w:pPr>
      <w:r>
        <w:rPr/>
        <w:t>Affirmative Action, Non-Discrimination in Hiring and Employment</w:t>
      </w:r>
    </w:p>
    <w:p>
      <w:pPr>
        <w:pStyle w:val="Normal"/>
        <w:jc w:val="both"/>
        <w:rPr/>
      </w:pPr>
      <w:r>
        <w:rPr/>
        <w:t>The Contractor shall comply with all federal and state laws, rules and regulations promoting fair employment practices or prohibiting employment discrimination and unfair labor practices and shall not discriminate in the hiring of any applicant for employment nor shall any qualified employee be demoted, discharged or otherwise subject to discrimination in the tenure, position, promotional opportunities, wages, benefits or terms and conditions of their employment because of race, color, national origin, ancestry, age, sex, religion, disability, handicap, sexual orientation or for exercising any rights afforded by law. The Contractor commits to purchasing supplies and services from certified minority or women-owned businesses, small businesses or businesses owned by socially or economically disadvantaged persons or persons with disabilities.</w:t>
      </w:r>
    </w:p>
    <w:p>
      <w:pPr>
        <w:pStyle w:val="Heading3"/>
        <w:numPr>
          <w:ilvl w:val="2"/>
          <w:numId w:val="2"/>
        </w:numPr>
        <w:jc w:val="both"/>
        <w:rPr/>
      </w:pPr>
      <w:r>
        <w:rPr/>
        <w:t>Indemnification</w:t>
      </w:r>
    </w:p>
    <w:p>
      <w:pPr>
        <w:pStyle w:val="Normal"/>
        <w:jc w:val="both"/>
        <w:rPr/>
      </w:pPr>
      <w:r>
        <w:rPr/>
        <w:t>Unless otherwise exempted by law, the Contractor shall indemnify and hold harmless the MBTA, its agents, officers and employees against any and all claims, liabilities and costs for any personal injury or property damages, patent or copyright infringement or other damages that the MBTA may sustain which arise out of or in connection with the Contractor’s performance of a Contract, including but not limited to the negligence, reckless or intentional conduct of the Contractor, its agents, officers, employees or subcontractors. The Contractor shall at no time be considered an agent or representative of the MBTA. After prompt notification of a claim by the MBTA, the Contractor shall have an opportunity to participate in the defense of such claim and any negotiated settlement agreement or judgment. The MBTA shall not be liable for any costs incurred by the Contractor arising under this paragraph. Any indemnification of the Contractor shall be subject to appropriation and applicable law.</w:t>
      </w:r>
    </w:p>
    <w:p>
      <w:pPr>
        <w:pStyle w:val="Heading3"/>
        <w:numPr>
          <w:ilvl w:val="2"/>
          <w:numId w:val="2"/>
        </w:numPr>
        <w:jc w:val="both"/>
        <w:rPr/>
      </w:pPr>
      <w:r>
        <w:rPr/>
        <w:t>Waivers</w:t>
      </w:r>
    </w:p>
    <w:p>
      <w:pPr>
        <w:pStyle w:val="Normal"/>
        <w:jc w:val="both"/>
        <w:rPr/>
      </w:pPr>
      <w:r>
        <w:rPr/>
        <w:t>Forbearance or indulgence in any form or manner by a party shall not be construed as a waiver, nor shall it in any way limit the legal or equitable remedies available to that party. No waiver by either party of any default or breach shall constitute a waiver of any subsequent default or breach.</w:t>
      </w:r>
    </w:p>
    <w:p>
      <w:pPr>
        <w:pStyle w:val="Heading3"/>
        <w:numPr>
          <w:ilvl w:val="2"/>
          <w:numId w:val="2"/>
        </w:numPr>
        <w:jc w:val="both"/>
        <w:rPr>
          <w:b w:val="false"/>
          <w:b w:val="false"/>
        </w:rPr>
      </w:pPr>
      <w:r>
        <w:rPr/>
        <w:t>Risk of Loss</w:t>
      </w:r>
    </w:p>
    <w:p>
      <w:pPr>
        <w:pStyle w:val="Normal"/>
        <w:jc w:val="both"/>
        <w:rPr/>
      </w:pPr>
      <w:r>
        <w:rPr/>
        <w:t>The Contractor shall bear the risk of loss for any Contractor materials used for a Contract and for all deliverables, MBTA personal or other data which is in the possession of the Contractor or used by the Contractor in the performance of a Contract until possession, ownership and full legal title to the deliverables are transferred to and accepted by the MBTA.</w:t>
      </w:r>
    </w:p>
    <w:p>
      <w:pPr>
        <w:pStyle w:val="Heading3"/>
        <w:numPr>
          <w:ilvl w:val="2"/>
          <w:numId w:val="2"/>
        </w:numPr>
        <w:jc w:val="both"/>
        <w:rPr/>
      </w:pPr>
      <w:r>
        <w:rPr/>
        <w:t>Forum, Choice of Law and Mediation</w:t>
      </w:r>
    </w:p>
    <w:p>
      <w:pPr>
        <w:pStyle w:val="Normal"/>
        <w:jc w:val="both"/>
        <w:rPr/>
      </w:pPr>
      <w:r>
        <w:rPr/>
        <w:t>Any actions arising out of a Contract shall be governed by the laws of Massachusetts, and shall be brought and maintained in a State or federal court in Massachusetts which shall have exclusive jurisdiction thereof. The MBTA and the Contractor may agree to voluntary mediation through the Massachusetts Office of Dispute Resolution (MODR) of any Contract dispute and will share the costs of such mediation. No legal or equitable rights of the parties shall be limited by this Section.</w:t>
      </w:r>
    </w:p>
    <w:p>
      <w:pPr>
        <w:pStyle w:val="Heading3"/>
        <w:numPr>
          <w:ilvl w:val="2"/>
          <w:numId w:val="2"/>
        </w:numPr>
        <w:jc w:val="both"/>
        <w:rPr/>
      </w:pPr>
      <w:r>
        <w:rPr/>
        <w:t>Interpretation, Severability, Conflicts with Law, Integration</w:t>
      </w:r>
    </w:p>
    <w:p>
      <w:pPr>
        <w:pStyle w:val="Normal"/>
        <w:jc w:val="both"/>
        <w:rPr/>
      </w:pPr>
      <w:r>
        <w:rPr/>
        <w:t>Any amendment or attachment to any Contract which contains conflicting language or has the affect of a deleting, replacing or modifying any printed language of these MBTA Terms and Conditions, shall be interpreted as superseded by the official printed language. If any provision of a Contract is found to be superseded by state or federal law or regulation, in whole or in part, then both parties shall be relieved of all obligations under that provision only to the extent necessary to comply with the superseding law, provided however, that the remaining provisions of the Contract, or portions thereof, shall be enforced to the fullest extent permitted by law. All amendments must be executed by the parties in accordance with Section 7.1.1 of these MBTA Terms and Conditions (</w:t>
      </w:r>
      <w:r>
        <w:rPr>
          <w:i/>
        </w:rPr>
        <w:t>Section 7.1</w:t>
      </w:r>
      <w:r>
        <w:rPr/>
        <w:t>). The printed language of the Standard Contract Form (</w:t>
      </w:r>
      <w:r>
        <w:rPr>
          <w:i/>
        </w:rPr>
        <w:t>Section 7)</w:t>
      </w:r>
      <w:r>
        <w:rPr/>
        <w:t>, which incorporates by reference these MBTA Terms and Conditions, shall supersede any conflicting verbal or written agreements relating to the performance of a Contract, or attached thereto, including contract forms, purchase orders or invoices of the Contractor. The order of priority of documents to interpret a Contract shall be as follows: any applicable federal provisions, any supplemental provisions, any negotiated terms and conditions allowable pursuant to law or regulation; the printed language of the MBTA Terms and Conditions; the Standard Contract; the MBTA’s Request for Response/Proposal/Bid (RFR/RFP/IFB) solicitation document; and the Contractor’s Response to the RFR/RFP/IFB solicitation, excluding any language stricken by the MBTA as unacceptable.</w:t>
      </w:r>
      <w:bookmarkStart w:id="207" w:name="_Toc508022467"/>
      <w:bookmarkEnd w:id="207"/>
    </w:p>
    <w:p>
      <w:pPr>
        <w:pStyle w:val="Heading3"/>
        <w:numPr>
          <w:ilvl w:val="2"/>
          <w:numId w:val="2"/>
        </w:numPr>
        <w:rPr/>
      </w:pPr>
      <w:bookmarkStart w:id="208" w:name="_Toc508022468"/>
      <w:r>
        <w:rPr/>
        <w:t xml:space="preserve">Insurance to be Carried by the </w:t>
      </w:r>
      <w:bookmarkEnd w:id="208"/>
      <w:r>
        <w:rPr/>
        <w:t>Contractor</w:t>
      </w:r>
    </w:p>
    <w:p>
      <w:pPr>
        <w:pStyle w:val="Normal"/>
        <w:spacing w:before="0" w:after="240"/>
        <w:jc w:val="both"/>
        <w:rPr>
          <w:szCs w:val="22"/>
        </w:rPr>
      </w:pPr>
      <w:r>
        <w:rPr>
          <w:szCs w:val="22"/>
        </w:rPr>
        <w:t xml:space="preserve">The successful Contractor shall submit proof of insurance for the requirements detailed in the attached </w:t>
      </w:r>
      <w:r>
        <w:rPr>
          <w:b/>
          <w:color w:val="0000FF"/>
          <w:szCs w:val="22"/>
        </w:rPr>
        <w:t>MBTA Minimum Insurance Requirements</w:t>
      </w:r>
      <w:r>
        <w:rPr>
          <w:szCs w:val="22"/>
        </w:rPr>
        <w:t xml:space="preserve"> enclosure with this solicitation. The attachment will be included with the solicitation posting on the </w:t>
      </w:r>
      <w:hyperlink r:id="rId28">
        <w:r>
          <w:rPr>
            <w:rStyle w:val="InternetLink"/>
            <w:szCs w:val="22"/>
          </w:rPr>
          <w:t>MBTA Business Center</w:t>
        </w:r>
      </w:hyperlink>
      <w:r>
        <w:rPr>
          <w:szCs w:val="22"/>
        </w:rPr>
        <w:t xml:space="preserve">. If in the case they are not available at the time of preparing their Bid, the successful Contractor certifies that they will carry such insurance policies and all costs resulting from this are included in their pricing. The successful Contractor shall provide proof of insurance within three business days of conditional notice of award. </w:t>
      </w:r>
    </w:p>
    <w:p>
      <w:pPr>
        <w:pStyle w:val="Heading3"/>
        <w:numPr>
          <w:ilvl w:val="2"/>
          <w:numId w:val="2"/>
        </w:numPr>
        <w:rPr/>
      </w:pPr>
      <w:bookmarkStart w:id="209" w:name="_Toc512608421"/>
      <w:r>
        <w:rPr/>
        <w:t>Contractor Certifications and Legal References</w:t>
      </w:r>
      <w:bookmarkEnd w:id="209"/>
    </w:p>
    <w:p>
      <w:pPr>
        <w:pStyle w:val="Style11"/>
        <w:spacing w:lineRule="auto" w:line="240" w:before="0" w:after="120"/>
        <w:ind w:right="0" w:hanging="0"/>
        <w:rPr>
          <w:rFonts w:ascii="Times New Roman" w:hAnsi="Times New Roman"/>
          <w:sz w:val="22"/>
          <w:szCs w:val="22"/>
        </w:rPr>
      </w:pPr>
      <w:r>
        <w:rPr>
          <w:rFonts w:ascii="Times New Roman" w:hAnsi="Times New Roman"/>
          <w:sz w:val="22"/>
          <w:szCs w:val="22"/>
        </w:rPr>
        <w:t>The Contractor makes all certifications required under this Contract under the pains and penalties of perjury, and agrees to provide any required documentation upon request to support compliance, and agrees that all terms governing performance of this Contract and doing business in Massachusetts are attached or incorporated by reference herein.</w:t>
      </w:r>
    </w:p>
    <w:p>
      <w:pPr>
        <w:pStyle w:val="Heading4"/>
        <w:numPr>
          <w:ilvl w:val="3"/>
          <w:numId w:val="2"/>
        </w:numPr>
        <w:ind w:left="2160" w:hanging="1080"/>
        <w:rPr/>
      </w:pPr>
      <w:bookmarkStart w:id="210" w:name="_Toc512608422"/>
      <w:r>
        <w:rPr/>
        <w:t>MBTA and Contractor Ownership Rights</w:t>
      </w:r>
      <w:bookmarkEnd w:id="210"/>
    </w:p>
    <w:p>
      <w:pPr>
        <w:pStyle w:val="Normal"/>
        <w:jc w:val="both"/>
        <w:rPr/>
      </w:pPr>
      <w:r>
        <w:rPr/>
        <w:t xml:space="preserve">The Contractor certifies and agrees that the MBTA is entitled to ownership and possession of all “deliverables” purchased or developed with Contract funds. </w:t>
      </w:r>
    </w:p>
    <w:p>
      <w:pPr>
        <w:pStyle w:val="Heading4"/>
        <w:numPr>
          <w:ilvl w:val="3"/>
          <w:numId w:val="2"/>
        </w:numPr>
        <w:ind w:left="2160" w:hanging="1080"/>
        <w:rPr/>
      </w:pPr>
      <w:bookmarkStart w:id="211" w:name="_Toc512608423"/>
      <w:r>
        <w:rPr/>
        <w:t>Qualifications</w:t>
      </w:r>
      <w:bookmarkEnd w:id="211"/>
    </w:p>
    <w:p>
      <w:pPr>
        <w:pStyle w:val="Normal"/>
        <w:jc w:val="both"/>
        <w:rPr/>
      </w:pPr>
      <w:r>
        <w:rPr/>
        <w:t xml:space="preserve">The Contractor certifies it is qualified and shall at all times remain qualified to perform this Contract; that performance shall be timely and meet or exceed industry standards for the performance required, including obtaining requisite licenses, registrations, permits, resources for performance, and sufficient professional, liability; and other appropriate insurance to cover the performance. If the Contractor is a business, the Contractor certifies that it is listed under the </w:t>
      </w:r>
      <w:hyperlink r:id="rId29">
        <w:r>
          <w:rPr>
            <w:rStyle w:val="ListLabel88"/>
            <w:u w:val="single"/>
          </w:rPr>
          <w:t xml:space="preserve">Secretary of State’s website </w:t>
        </w:r>
      </w:hyperlink>
      <w:r>
        <w:rPr/>
        <w:t>as licensed to do business in Massachusetts, as required by law.</w:t>
      </w:r>
    </w:p>
    <w:p>
      <w:pPr>
        <w:pStyle w:val="Heading4"/>
        <w:numPr>
          <w:ilvl w:val="3"/>
          <w:numId w:val="2"/>
        </w:numPr>
        <w:ind w:left="2160" w:hanging="1080"/>
        <w:rPr>
          <w:b w:val="false"/>
          <w:b w:val="false"/>
        </w:rPr>
      </w:pPr>
      <w:bookmarkStart w:id="212" w:name="_Toc512608424"/>
      <w:r>
        <w:rPr/>
        <w:t>Business Ethics and Fraud, Waste and Abuse Prevention</w:t>
      </w:r>
      <w:bookmarkEnd w:id="212"/>
    </w:p>
    <w:p>
      <w:pPr>
        <w:pStyle w:val="Normal"/>
        <w:jc w:val="both"/>
        <w:rPr/>
      </w:pPr>
      <w:r>
        <w:rPr/>
        <w:t>The Contractor certifies that performance under this Contract, in addition to meeting the terms of the Contract, will be made using ethical business standards and good stewardship of taxpayer and other public funding and resources to prevent fraud, waste and abuse.</w:t>
      </w:r>
    </w:p>
    <w:p>
      <w:pPr>
        <w:pStyle w:val="Heading4"/>
        <w:numPr>
          <w:ilvl w:val="3"/>
          <w:numId w:val="2"/>
        </w:numPr>
        <w:ind w:left="2160" w:hanging="1080"/>
        <w:rPr/>
      </w:pPr>
      <w:bookmarkStart w:id="213" w:name="_Toc512608425"/>
      <w:r>
        <w:rPr/>
        <w:t>Collusion</w:t>
      </w:r>
      <w:bookmarkEnd w:id="213"/>
    </w:p>
    <w:p>
      <w:pPr>
        <w:pStyle w:val="Normal"/>
        <w:jc w:val="both"/>
        <w:rPr/>
      </w:pPr>
      <w:r>
        <w:rPr/>
        <w:t>The Contractor certifies that this Contract has been offered in good faith and without collusion, fraud or unfair trade practices with any other person, that any actions to avoid or frustrate fair and open competition are prohibited by law, and shall be grounds for rejection or disqualification of a Response or termination of this Contract.</w:t>
      </w:r>
    </w:p>
    <w:p>
      <w:pPr>
        <w:pStyle w:val="Heading4"/>
        <w:numPr>
          <w:ilvl w:val="3"/>
          <w:numId w:val="2"/>
        </w:numPr>
        <w:ind w:left="2160" w:hanging="1080"/>
        <w:rPr/>
      </w:pPr>
      <w:bookmarkStart w:id="214" w:name="_Toc512608426"/>
      <w:r>
        <w:rPr/>
        <w:t>Public Records and Access</w:t>
      </w:r>
      <w:bookmarkEnd w:id="214"/>
    </w:p>
    <w:p>
      <w:pPr>
        <w:pStyle w:val="Normal"/>
        <w:jc w:val="both"/>
        <w:rPr/>
      </w:pPr>
      <w:r>
        <w:rPr/>
        <w:t xml:space="preserve">The Contractor shall provide full access to records related to performance and compliance to the MBTA pursuant to </w:t>
      </w:r>
      <w:hyperlink r:id="rId30">
        <w:r>
          <w:rPr>
            <w:rStyle w:val="ListLabel88"/>
            <w:u w:val="single"/>
          </w:rPr>
          <w:t xml:space="preserve">G.L. c. 11, s.12 for </w:t>
        </w:r>
      </w:hyperlink>
      <w:r>
        <w:rPr/>
        <w:t>seven (7) years beginning on the first day after the final payment under this Contract or such longer period necessary for the resolution of any litigation, claim, negotiation, audit or other inquiry involving this Contract. Access to view Contractor records related to any breach or allegation of fraud, waste and/or abuse may not be denied and Contractor cannot claim confidentiality or trade secret protections solely for viewing but not retaining documents. Routine Contract performance compliance reports or documents related to any alleged breach or allegation of non-compliance, fraud, waste, abuse or collusion may be provided electronically and shall be provided at Contractor’s own expense. Reasonable costs for copies of non-routine Contract related records shall not exceed the rates for public records under the Massachusetts Public Records Law.</w:t>
      </w:r>
    </w:p>
    <w:p>
      <w:pPr>
        <w:pStyle w:val="Heading4"/>
        <w:numPr>
          <w:ilvl w:val="3"/>
          <w:numId w:val="2"/>
        </w:numPr>
        <w:ind w:left="2160" w:hanging="1080"/>
        <w:rPr/>
      </w:pPr>
      <w:bookmarkStart w:id="215" w:name="_Toc512608427"/>
      <w:r>
        <w:rPr/>
        <w:t>Debarment</w:t>
      </w:r>
      <w:bookmarkEnd w:id="215"/>
    </w:p>
    <w:p>
      <w:pPr>
        <w:pStyle w:val="Normal"/>
        <w:jc w:val="both"/>
        <w:rPr/>
      </w:pPr>
      <w:r>
        <w:rPr/>
        <w:t xml:space="preserve">The Contractor certifies that neither it nor any of its subcontractors are currently debarred or suspended by the federal or state government under any law or regulation. </w:t>
      </w:r>
    </w:p>
    <w:p>
      <w:pPr>
        <w:pStyle w:val="Heading4"/>
        <w:numPr>
          <w:ilvl w:val="3"/>
          <w:numId w:val="2"/>
        </w:numPr>
        <w:ind w:left="2160" w:hanging="1080"/>
        <w:rPr/>
      </w:pPr>
      <w:bookmarkStart w:id="216" w:name="_Toc512608428"/>
      <w:r>
        <w:rPr/>
        <w:t>Applicable Laws</w:t>
      </w:r>
      <w:bookmarkEnd w:id="216"/>
    </w:p>
    <w:p>
      <w:pPr>
        <w:pStyle w:val="Normal"/>
        <w:jc w:val="both"/>
        <w:rPr/>
      </w:pPr>
      <w:r>
        <w:rPr/>
        <w:t xml:space="preserve">The Contractor shall comply with all applicable state laws and regulations including but not limited to the applicable </w:t>
      </w:r>
      <w:hyperlink r:id="rId31">
        <w:r>
          <w:rPr>
            <w:rStyle w:val="ListLabel89"/>
            <w:u w:val="single"/>
          </w:rPr>
          <w:t>Massachusetts General Laws</w:t>
        </w:r>
        <w:r>
          <w:rPr>
            <w:rStyle w:val="ListLabel89"/>
          </w:rPr>
          <w:t>;</w:t>
        </w:r>
      </w:hyperlink>
      <w:r>
        <w:rPr/>
        <w:t xml:space="preserve"> </w:t>
      </w:r>
      <w:hyperlink r:id="rId32">
        <w:r>
          <w:rPr>
            <w:rStyle w:val="ListLabel88"/>
            <w:u w:val="single"/>
          </w:rPr>
          <w:t>Code of Massachusetts Regulations</w:t>
        </w:r>
      </w:hyperlink>
      <w:r>
        <w:rPr>
          <w:u w:val="single"/>
        </w:rPr>
        <w:t xml:space="preserve"> </w:t>
      </w:r>
      <w:hyperlink r:id="rId33">
        <w:r>
          <w:rPr>
            <w:rStyle w:val="ListLabel88"/>
            <w:u w:val="single"/>
          </w:rPr>
          <w:t>801 CMR 21.00</w:t>
        </w:r>
      </w:hyperlink>
      <w:r>
        <w:rPr>
          <w:u w:val="single"/>
        </w:rPr>
        <w:t xml:space="preserve"> </w:t>
      </w:r>
      <w:r>
        <w:rPr/>
        <w:t xml:space="preserve">(Procurement of Commodity and Service Procurements);M </w:t>
      </w:r>
      <w:hyperlink r:id="rId34">
        <w:r>
          <w:rPr>
            <w:rStyle w:val="ListLabel89"/>
            <w:u w:val="single"/>
          </w:rPr>
          <w:t>G.L. c. 66A</w:t>
        </w:r>
        <w:r>
          <w:rPr>
            <w:rStyle w:val="ListLabel89"/>
          </w:rPr>
          <w:t>;</w:t>
        </w:r>
      </w:hyperlink>
      <w:r>
        <w:rPr/>
        <w:t xml:space="preserve"> and the </w:t>
      </w:r>
      <w:hyperlink r:id="rId35">
        <w:r>
          <w:rPr>
            <w:rStyle w:val="ListLabel89"/>
            <w:u w:val="single"/>
          </w:rPr>
          <w:t>Massachusetts Constitution Article XVII</w:t>
        </w:r>
        <w:r>
          <w:rPr>
            <w:rStyle w:val="ListLabel89"/>
          </w:rPr>
          <w:t>I</w:t>
        </w:r>
      </w:hyperlink>
      <w:r>
        <w:rPr/>
        <w:t xml:space="preserve"> if applicable.</w:t>
      </w:r>
    </w:p>
    <w:p>
      <w:pPr>
        <w:pStyle w:val="Heading4"/>
        <w:numPr>
          <w:ilvl w:val="3"/>
          <w:numId w:val="2"/>
        </w:numPr>
        <w:ind w:left="2160" w:hanging="1080"/>
        <w:rPr/>
      </w:pPr>
      <w:bookmarkStart w:id="217" w:name="_Toc512608430"/>
      <w:bookmarkStart w:id="218" w:name="_bookmark36"/>
      <w:bookmarkEnd w:id="218"/>
      <w:r>
        <w:rPr/>
        <w:t>Tax Law Compliance</w:t>
      </w:r>
      <w:bookmarkEnd w:id="217"/>
    </w:p>
    <w:p>
      <w:pPr>
        <w:pStyle w:val="Normal"/>
        <w:jc w:val="both"/>
        <w:rPr/>
      </w:pPr>
      <w:r>
        <w:rPr/>
        <w:t xml:space="preserve">The Contractor certifies under the pains and penalties of perjury tax compliance with </w:t>
      </w:r>
      <w:hyperlink r:id="rId36">
        <w:r>
          <w:rPr>
            <w:rStyle w:val="ListLabel89"/>
            <w:u w:val="single"/>
          </w:rPr>
          <w:t>Federal tax laws</w:t>
        </w:r>
        <w:r>
          <w:rPr>
            <w:rStyle w:val="ListLabel89"/>
          </w:rPr>
          <w:t>;</w:t>
        </w:r>
      </w:hyperlink>
      <w:r>
        <w:rPr/>
        <w:t xml:space="preserve"> </w:t>
      </w:r>
      <w:hyperlink r:id="rId37">
        <w:r>
          <w:rPr>
            <w:rStyle w:val="ListLabel88"/>
            <w:u w:val="single"/>
          </w:rPr>
          <w:t xml:space="preserve">state tax laws </w:t>
        </w:r>
      </w:hyperlink>
      <w:r>
        <w:rPr/>
        <w:t xml:space="preserve">including but not limited to </w:t>
      </w:r>
      <w:hyperlink r:id="rId38">
        <w:r>
          <w:rPr>
            <w:rStyle w:val="ListLabel89"/>
            <w:u w:val="single"/>
          </w:rPr>
          <w:t>G.L. c. 62C</w:t>
        </w:r>
        <w:r>
          <w:rPr>
            <w:rStyle w:val="ListLabel89"/>
          </w:rPr>
          <w:t>,</w:t>
        </w:r>
      </w:hyperlink>
      <w:r>
        <w:rPr/>
        <w:t xml:space="preserve"> </w:t>
      </w:r>
      <w:hyperlink r:id="rId39">
        <w:r>
          <w:rPr>
            <w:rStyle w:val="ListLabel89"/>
            <w:u w:val="single"/>
          </w:rPr>
          <w:t>G.L. c. 62C, s. 49A</w:t>
        </w:r>
        <w:r>
          <w:rPr>
            <w:rStyle w:val="ListLabel89"/>
          </w:rPr>
          <w:t>;</w:t>
        </w:r>
      </w:hyperlink>
      <w:r>
        <w:rPr/>
        <w:t xml:space="preserve"> compliance with all state tax laws, reporting of employees and contractors, withholding and remitting of tax withholdings and child support and is in good standing with respect to all state taxes and returns due; reporting of employees and contractors under </w:t>
      </w:r>
      <w:hyperlink r:id="rId40">
        <w:r>
          <w:rPr>
            <w:rStyle w:val="ListLabel89"/>
            <w:u w:val="single"/>
          </w:rPr>
          <w:t>G.L. c. 62E</w:t>
        </w:r>
        <w:r>
          <w:rPr>
            <w:rStyle w:val="ListLabel89"/>
          </w:rPr>
          <w:t>,</w:t>
        </w:r>
      </w:hyperlink>
      <w:r>
        <w:rPr/>
        <w:t xml:space="preserve"> withholding and remitting </w:t>
      </w:r>
      <w:hyperlink r:id="rId41">
        <w:r>
          <w:rPr>
            <w:rStyle w:val="ListLabel89"/>
            <w:u w:val="single"/>
          </w:rPr>
          <w:t>child suppor</w:t>
        </w:r>
        <w:r>
          <w:rPr>
            <w:rStyle w:val="ListLabel89"/>
          </w:rPr>
          <w:t>t</w:t>
        </w:r>
      </w:hyperlink>
      <w:r>
        <w:rPr/>
        <w:t xml:space="preserve"> including </w:t>
      </w:r>
      <w:hyperlink r:id="rId42">
        <w:r>
          <w:rPr>
            <w:rStyle w:val="ListLabel89"/>
            <w:u w:val="single"/>
          </w:rPr>
          <w:t>G.L. c</w:t>
        </w:r>
        <w:r>
          <w:rPr>
            <w:rStyle w:val="ListLabel89"/>
          </w:rPr>
          <w:t>.</w:t>
        </w:r>
      </w:hyperlink>
      <w:r>
        <w:rPr/>
        <w:t xml:space="preserve"> </w:t>
      </w:r>
      <w:hyperlink r:id="rId43">
        <w:r>
          <w:rPr>
            <w:rStyle w:val="ListLabel89"/>
            <w:u w:val="single"/>
          </w:rPr>
          <w:t>119A, s. 12</w:t>
        </w:r>
        <w:r>
          <w:rPr>
            <w:rStyle w:val="ListLabel89"/>
          </w:rPr>
          <w:t>;</w:t>
        </w:r>
      </w:hyperlink>
      <w:r>
        <w:rPr/>
        <w:t xml:space="preserve"> </w:t>
      </w:r>
      <w:hyperlink r:id="rId44">
        <w:r>
          <w:rPr>
            <w:rStyle w:val="ListLabel88"/>
            <w:u w:val="single"/>
          </w:rPr>
          <w:t xml:space="preserve">TIR 05-11; New Independent Contractor Provisions </w:t>
        </w:r>
      </w:hyperlink>
      <w:r>
        <w:rPr/>
        <w:t xml:space="preserve">and applicable </w:t>
      </w:r>
      <w:hyperlink r:id="rId45">
        <w:r>
          <w:rPr>
            <w:rStyle w:val="ListLabel89"/>
            <w:u w:val="single"/>
          </w:rPr>
          <w:t>TIRs</w:t>
        </w:r>
        <w:r>
          <w:rPr>
            <w:rStyle w:val="ListLabel89"/>
          </w:rPr>
          <w:t>.</w:t>
        </w:r>
      </w:hyperlink>
    </w:p>
    <w:p>
      <w:pPr>
        <w:pStyle w:val="Heading4"/>
        <w:numPr>
          <w:ilvl w:val="3"/>
          <w:numId w:val="2"/>
        </w:numPr>
        <w:ind w:left="2160" w:hanging="1080"/>
        <w:rPr/>
      </w:pPr>
      <w:bookmarkStart w:id="219" w:name="_Toc512608431"/>
      <w:r>
        <w:rPr/>
        <w:t>Bankruptcy, Judgments, Potential Structural Changes, Pending Legal Matters and Conflicts</w:t>
      </w:r>
      <w:bookmarkEnd w:id="219"/>
    </w:p>
    <w:p>
      <w:pPr>
        <w:pStyle w:val="Normal"/>
        <w:jc w:val="both"/>
        <w:rPr/>
      </w:pPr>
      <w:r>
        <w:rPr/>
        <w:t xml:space="preserve">The Contractor certifies it has not been in bankruptcy and/or receivership within the last three calendar years, and the Contractor certifies that it will immediately notify the Department in writing </w:t>
      </w:r>
      <w:r>
        <w:rPr>
          <w:b/>
        </w:rPr>
        <w:t xml:space="preserve">at least 45 days prior </w:t>
      </w:r>
      <w:r>
        <w:rPr/>
        <w:t xml:space="preserve">to filing for bankruptcy and/or receivership, any potential structural change in its organization, or if there is </w:t>
      </w:r>
      <w:r>
        <w:rPr>
          <w:b/>
        </w:rPr>
        <w:t xml:space="preserve">any risk </w:t>
      </w:r>
      <w:r>
        <w:rPr/>
        <w:t>to the solvency of the Contractor that may impact the Contractor’s ability to timely fulfill the terms of this Contract or Amendment. The Contractor certifies that at any time during the period of the Contract the Contractor is required to affirmatively disclose in writing to the Department Contract Manager the details of any judgment, criminal conviction, investigation or litigation pending against the Contractor or any of its officers, directors, employees, agents, or subcontractors, including any potential conflicts of interest of which the Contractor has knowledge, or learns of during the Contract term. Law firms or Attorneys providing legal services are required to identify any potential conflict with representation of any Department client in accordance with Massachusetts Board of Bar Overseers (BBO) rules.</w:t>
      </w:r>
    </w:p>
    <w:p>
      <w:pPr>
        <w:pStyle w:val="Heading4"/>
        <w:numPr>
          <w:ilvl w:val="3"/>
          <w:numId w:val="2"/>
        </w:numPr>
        <w:ind w:left="2160" w:hanging="1080"/>
        <w:rPr/>
      </w:pPr>
      <w:bookmarkStart w:id="220" w:name="_Toc512608432"/>
      <w:r>
        <w:rPr/>
        <w:t>Federal Anti-Lobbying and Other Federal Requirements</w:t>
      </w:r>
      <w:bookmarkEnd w:id="220"/>
    </w:p>
    <w:p>
      <w:pPr>
        <w:pStyle w:val="Normal"/>
        <w:jc w:val="both"/>
        <w:rPr/>
      </w:pPr>
      <w:r>
        <w:rPr/>
        <w:t xml:space="preserve">If receiving federal funds, the Contractor certifies compliance with federal anti-lobbying requirements including </w:t>
      </w:r>
      <w:hyperlink r:id="rId46">
        <w:r>
          <w:rPr>
            <w:rStyle w:val="ListLabel88"/>
            <w:u w:val="single"/>
          </w:rPr>
          <w:t>31 USC</w:t>
        </w:r>
      </w:hyperlink>
      <w:r>
        <w:rPr>
          <w:u w:val="single"/>
        </w:rPr>
        <w:t xml:space="preserve"> </w:t>
      </w:r>
      <w:hyperlink r:id="rId47">
        <w:r>
          <w:rPr>
            <w:rStyle w:val="ListLabel89"/>
            <w:u w:val="single"/>
          </w:rPr>
          <w:t>1352</w:t>
        </w:r>
        <w:r>
          <w:rPr>
            <w:rStyle w:val="ListLabel89"/>
          </w:rPr>
          <w:t>;</w:t>
        </w:r>
      </w:hyperlink>
      <w:r>
        <w:rPr/>
        <w:t xml:space="preserve"> </w:t>
      </w:r>
      <w:hyperlink r:id="rId48">
        <w:r>
          <w:rPr>
            <w:rStyle w:val="ListLabel89"/>
            <w:u w:val="single"/>
          </w:rPr>
          <w:t>other federal requirements</w:t>
        </w:r>
        <w:r>
          <w:rPr>
            <w:rStyle w:val="ListLabel89"/>
          </w:rPr>
          <w:t>;</w:t>
        </w:r>
      </w:hyperlink>
      <w:r>
        <w:rPr/>
        <w:t xml:space="preserve"> </w:t>
      </w:r>
      <w:hyperlink r:id="rId49">
        <w:r>
          <w:rPr>
            <w:rStyle w:val="ListLabel89"/>
            <w:u w:val="single"/>
          </w:rPr>
          <w:t>Executive Order 11246</w:t>
        </w:r>
        <w:r>
          <w:rPr>
            <w:rStyle w:val="ListLabel89"/>
          </w:rPr>
          <w:t>;</w:t>
        </w:r>
      </w:hyperlink>
      <w:r>
        <w:rPr/>
        <w:t xml:space="preserve"> </w:t>
      </w:r>
      <w:hyperlink r:id="rId50">
        <w:r>
          <w:rPr>
            <w:rStyle w:val="ListLabel89"/>
            <w:u w:val="single"/>
          </w:rPr>
          <w:t>Air Pollution Ac</w:t>
        </w:r>
        <w:r>
          <w:rPr>
            <w:rStyle w:val="ListLabel89"/>
          </w:rPr>
          <w:t>t;</w:t>
        </w:r>
      </w:hyperlink>
      <w:r>
        <w:rPr/>
        <w:t xml:space="preserve"> </w:t>
      </w:r>
      <w:hyperlink r:id="rId51">
        <w:r>
          <w:rPr>
            <w:rStyle w:val="ListLabel88"/>
            <w:u w:val="single"/>
          </w:rPr>
          <w:t>Federal Water</w:t>
        </w:r>
      </w:hyperlink>
      <w:r>
        <w:rPr>
          <w:u w:val="single"/>
        </w:rPr>
        <w:t xml:space="preserve"> </w:t>
      </w:r>
      <w:hyperlink r:id="rId52">
        <w:r>
          <w:rPr>
            <w:rStyle w:val="ListLabel89"/>
            <w:u w:val="single"/>
          </w:rPr>
          <w:t>Pollution Control Ac</w:t>
        </w:r>
        <w:r>
          <w:rPr>
            <w:rStyle w:val="ListLabel89"/>
          </w:rPr>
          <w:t>t</w:t>
        </w:r>
      </w:hyperlink>
      <w:r>
        <w:rPr/>
        <w:t xml:space="preserve"> and </w:t>
      </w:r>
      <w:hyperlink r:id="rId53">
        <w:r>
          <w:rPr>
            <w:rStyle w:val="ListLabel89"/>
            <w:u w:val="single"/>
          </w:rPr>
          <w:t>Federal Employment Laws</w:t>
        </w:r>
        <w:r>
          <w:rPr>
            <w:rStyle w:val="ListLabel89"/>
          </w:rPr>
          <w:t>.</w:t>
        </w:r>
      </w:hyperlink>
    </w:p>
    <w:p>
      <w:pPr>
        <w:pStyle w:val="Heading4"/>
        <w:numPr>
          <w:ilvl w:val="3"/>
          <w:numId w:val="2"/>
        </w:numPr>
        <w:ind w:left="2160" w:hanging="1080"/>
        <w:rPr/>
      </w:pPr>
      <w:bookmarkStart w:id="221" w:name="_Toc512608433"/>
      <w:r>
        <w:rPr/>
        <w:t>Protection of Personal Data and Information</w:t>
      </w:r>
      <w:bookmarkEnd w:id="221"/>
    </w:p>
    <w:p>
      <w:pPr>
        <w:pStyle w:val="Normal"/>
        <w:jc w:val="both"/>
        <w:rPr/>
      </w:pPr>
      <w:r>
        <w:rPr/>
        <w:t xml:space="preserve">The Contractor certifies that all steps will be taken to ensure the security and confidentiality of all MBTA data for which the Contractor becomes a holder, either as part of performance or inadvertently during performance, with special attention to restricting access, use and disbursement of personal data and information under </w:t>
      </w:r>
      <w:hyperlink r:id="rId54">
        <w:r>
          <w:rPr>
            <w:rStyle w:val="ListLabel88"/>
            <w:u w:val="single"/>
          </w:rPr>
          <w:t>G.L. c. 93H</w:t>
        </w:r>
      </w:hyperlink>
      <w:r>
        <w:rPr>
          <w:u w:val="single"/>
        </w:rPr>
        <w:t xml:space="preserve"> </w:t>
      </w:r>
      <w:r>
        <w:rPr/>
        <w:t xml:space="preserve">and </w:t>
      </w:r>
      <w:hyperlink r:id="rId55">
        <w:r>
          <w:rPr>
            <w:rStyle w:val="ListLabel88"/>
            <w:u w:val="single"/>
          </w:rPr>
          <w:t>c. 66A</w:t>
        </w:r>
      </w:hyperlink>
      <w:r>
        <w:rPr>
          <w:u w:val="single"/>
        </w:rPr>
        <w:t>.</w:t>
      </w:r>
      <w:r>
        <w:rPr/>
        <w:t xml:space="preserve">The Contractor is required to comply with </w:t>
      </w:r>
      <w:hyperlink r:id="rId56">
        <w:r>
          <w:rPr>
            <w:rStyle w:val="ListLabel89"/>
            <w:u w:val="single"/>
          </w:rPr>
          <w:t>G.L. c. 93</w:t>
        </w:r>
        <w:r>
          <w:rPr>
            <w:rStyle w:val="ListLabel89"/>
          </w:rPr>
          <w:t>I</w:t>
        </w:r>
      </w:hyperlink>
      <w:r>
        <w:rPr/>
        <w:t xml:space="preserve"> for the proper disposal of all paper and electronic media, backups or systems containing personal data and information, provided further that the Contractor is required to ensure that any personal data or information transmitted electronically or through a portable device be properly encrypted using (at a minimum) </w:t>
      </w:r>
      <w:hyperlink r:id="rId57">
        <w:r>
          <w:rPr>
            <w:rStyle w:val="ListLabel89"/>
          </w:rPr>
          <w:t>Information Technology Division (ITD) Protection of Sensitive Information,</w:t>
        </w:r>
      </w:hyperlink>
      <w:r>
        <w:rPr/>
        <w:t xml:space="preserve"> provided further that any Contractor having access to credit card or banking information of MBTA customers certifies that the Contractor is PCI compliant in accordance with the </w:t>
      </w:r>
      <w:hyperlink r:id="rId58">
        <w:r>
          <w:rPr>
            <w:rStyle w:val="ListLabel88"/>
            <w:u w:val="single"/>
          </w:rPr>
          <w:t xml:space="preserve">Payment Card Industry Council Standards </w:t>
        </w:r>
      </w:hyperlink>
      <w:r>
        <w:rPr/>
        <w:t xml:space="preserve">and shall provide confirmation compliance during the Contract, provide further that the Contractor shall immediately notify the MBTA in the event of any security breach including the unauthorized access, disbursement, use or disposal of personal data or information, and in the event of a security breach, the Contractor shall cooperate fully with the MBTA and provide access to any information necessary for the MBTA to respond to the security breach and shall be fully responsible for any damages associated with the Contractor’s breach including but not limited to </w:t>
      </w:r>
      <w:hyperlink r:id="rId59">
        <w:r>
          <w:rPr>
            <w:rStyle w:val="ListLabel89"/>
            <w:u w:val="single"/>
          </w:rPr>
          <w:t>G.L. c. 214, s. 3B</w:t>
        </w:r>
        <w:r>
          <w:rPr>
            <w:rStyle w:val="ListLabel89"/>
          </w:rPr>
          <w:t>.</w:t>
        </w:r>
      </w:hyperlink>
    </w:p>
    <w:p>
      <w:pPr>
        <w:pStyle w:val="Heading4"/>
        <w:numPr>
          <w:ilvl w:val="3"/>
          <w:numId w:val="2"/>
        </w:numPr>
        <w:ind w:left="2160" w:hanging="1080"/>
        <w:rPr/>
      </w:pPr>
      <w:bookmarkStart w:id="222" w:name="_Toc512608434"/>
      <w:r>
        <w:rPr/>
        <w:t>Corporate and Business Filings and Reports</w:t>
      </w:r>
      <w:bookmarkEnd w:id="222"/>
    </w:p>
    <w:p>
      <w:pPr>
        <w:pStyle w:val="Normal"/>
        <w:jc w:val="both"/>
        <w:rPr/>
      </w:pPr>
      <w:r>
        <w:rPr/>
        <w:t xml:space="preserve">The Contractor certifies compliance with any certification, filing, reporting and service of process requirements of the </w:t>
      </w:r>
      <w:hyperlink r:id="rId60">
        <w:r>
          <w:rPr>
            <w:rStyle w:val="ListLabel89"/>
            <w:u w:val="single"/>
          </w:rPr>
          <w:t>Secretary o</w:t>
        </w:r>
        <w:r>
          <w:rPr>
            <w:rStyle w:val="ListLabel89"/>
          </w:rPr>
          <w:t>f</w:t>
        </w:r>
      </w:hyperlink>
      <w:r>
        <w:rPr/>
        <w:t xml:space="preserve"> </w:t>
      </w:r>
      <w:hyperlink r:id="rId61">
        <w:r>
          <w:rPr>
            <w:rStyle w:val="ListLabel89"/>
          </w:rPr>
          <w:t>and</w:t>
        </w:r>
      </w:hyperlink>
      <w:r>
        <w:rPr/>
        <w:t xml:space="preserve"> other Departments as related to its conduct of business in the Commonwealth; and with its incorporating state (or foreign entity).</w:t>
      </w:r>
    </w:p>
    <w:p>
      <w:pPr>
        <w:pStyle w:val="Heading4"/>
        <w:numPr>
          <w:ilvl w:val="3"/>
          <w:numId w:val="2"/>
        </w:numPr>
        <w:ind w:left="2160" w:hanging="1080"/>
        <w:rPr/>
      </w:pPr>
      <w:bookmarkStart w:id="223" w:name="_Toc512608435"/>
      <w:bookmarkEnd w:id="223"/>
      <w:r>
        <mc:AlternateContent>
          <mc:Choice Requires="wps">
            <w:drawing>
              <wp:anchor behindDoc="1" distT="0" distB="0" distL="114300" distR="114300" simplePos="0" locked="0" layoutInCell="1" allowOverlap="1" relativeHeight="5" wp14:anchorId="7C0284B2">
                <wp:simplePos x="0" y="0"/>
                <wp:positionH relativeFrom="page">
                  <wp:posOffset>4739640</wp:posOffset>
                </wp:positionH>
                <wp:positionV relativeFrom="paragraph">
                  <wp:posOffset>847725</wp:posOffset>
                </wp:positionV>
                <wp:extent cx="31115" cy="2540"/>
                <wp:effectExtent l="0" t="0" r="27940" b="19050"/>
                <wp:wrapNone/>
                <wp:docPr id="5" name="Straight Connector 16"/>
                <a:graphic xmlns:a="http://schemas.openxmlformats.org/drawingml/2006/main">
                  <a:graphicData uri="http://schemas.microsoft.com/office/word/2010/wordprocessingShape">
                    <wps:wsp>
                      <wps:cNvSpPr/>
                      <wps:spPr>
                        <a:xfrm>
                          <a:off x="0" y="0"/>
                          <a:ext cx="30600" cy="1800"/>
                        </a:xfrm>
                        <a:prstGeom prst="line">
                          <a:avLst/>
                        </a:prstGeom>
                        <a:ln w="7560">
                          <a:solidFill>
                            <a:srgbClr val="000000"/>
                          </a:solidFill>
                          <a:round/>
                        </a:ln>
                      </wps:spPr>
                      <wps:style>
                        <a:lnRef idx="0"/>
                        <a:fillRef idx="0"/>
                        <a:effectRef idx="0"/>
                        <a:fontRef idx="minor"/>
                      </wps:style>
                      <wps:bodyPr/>
                    </wps:wsp>
                  </a:graphicData>
                </a:graphic>
              </wp:anchor>
            </w:drawing>
          </mc:Choice>
          <mc:Fallback>
            <w:pict>
              <v:line id="shape_0" from="373.2pt,66.7pt" to="375.55pt,66.8pt" ID="Straight Connector 16" stroked="t" style="position:absolute;mso-position-horizontal-relative:page" wp14:anchorId="7C0284B2">
                <v:stroke color="black" weight="7560" joinstyle="round" endcap="flat"/>
                <v:fill o:detectmouseclick="t" on="false"/>
              </v:line>
            </w:pict>
          </mc:Fallback>
        </mc:AlternateContent>
      </w:r>
      <w:r>
        <w:rPr/>
        <w:t>Employer Requirements</w:t>
      </w:r>
    </w:p>
    <w:p>
      <w:pPr>
        <w:pStyle w:val="Normal"/>
        <w:jc w:val="both"/>
        <w:rPr/>
      </w:pPr>
      <w:r>
        <w:rPr/>
        <w:t xml:space="preserve">Contractors that are employers certify compliance with applicable state and </w:t>
      </w:r>
      <w:hyperlink r:id="rId62">
        <w:r>
          <w:rPr>
            <w:rStyle w:val="ListLabel89"/>
          </w:rPr>
          <w:t>federal employment laws</w:t>
        </w:r>
      </w:hyperlink>
      <w:r>
        <w:rPr/>
        <w:t xml:space="preserve"> or regulations, including but not limited to </w:t>
      </w:r>
      <w:hyperlink r:id="rId63">
        <w:r>
          <w:rPr>
            <w:rStyle w:val="ListLabel88"/>
            <w:u w:val="single"/>
          </w:rPr>
          <w:t xml:space="preserve">G.L. c. 5, s. 1 </w:t>
        </w:r>
      </w:hyperlink>
      <w:r>
        <w:rPr/>
        <w:t xml:space="preserve">(Prevailing Wages for Printing and Distribution of Public Documents); </w:t>
      </w:r>
      <w:hyperlink r:id="rId64">
        <w:r>
          <w:rPr>
            <w:rStyle w:val="ListLabel89"/>
            <w:u w:val="single"/>
          </w:rPr>
          <w:t>G.L. c</w:t>
        </w:r>
        <w:r>
          <w:rPr>
            <w:rStyle w:val="ListLabel89"/>
          </w:rPr>
          <w:t>.</w:t>
        </w:r>
      </w:hyperlink>
      <w:r>
        <w:rPr/>
        <w:t xml:space="preserve"> </w:t>
      </w:r>
      <w:hyperlink r:id="rId65">
        <w:r>
          <w:rPr>
            <w:rStyle w:val="ListLabel89"/>
            <w:u w:val="single"/>
          </w:rPr>
          <w:t>7, s. 22 (Prevailing Wages for Contracts for Meat Products and Clothing and Apparel)</w:t>
        </w:r>
        <w:r>
          <w:rPr>
            <w:rStyle w:val="ListLabel89"/>
          </w:rPr>
          <w:t>;</w:t>
        </w:r>
      </w:hyperlink>
      <w:r>
        <w:rPr/>
        <w:t xml:space="preserve"> </w:t>
      </w:r>
      <w:hyperlink r:id="rId66">
        <w:r>
          <w:rPr>
            <w:rStyle w:val="ListLabel89"/>
            <w:u w:val="single"/>
          </w:rPr>
          <w:t>minimum wages and prevailing wage programs and payments</w:t>
        </w:r>
        <w:r>
          <w:rPr>
            <w:rStyle w:val="ListLabel89"/>
          </w:rPr>
          <w:t>;</w:t>
        </w:r>
      </w:hyperlink>
      <w:r>
        <w:rPr/>
        <w:t xml:space="preserve"> </w:t>
      </w:r>
      <w:hyperlink r:id="rId67">
        <w:r>
          <w:rPr>
            <w:rStyle w:val="ListLabel88"/>
            <w:u w:val="single"/>
          </w:rPr>
          <w:t>unemployment insurance</w:t>
        </w:r>
      </w:hyperlink>
      <w:r>
        <w:rPr>
          <w:u w:val="single"/>
        </w:rPr>
        <w:t xml:space="preserve"> </w:t>
      </w:r>
      <w:r>
        <w:rPr/>
        <w:t xml:space="preserve">and contributions; </w:t>
      </w:r>
      <w:hyperlink r:id="rId68">
        <w:r>
          <w:rPr>
            <w:rStyle w:val="ListLabel89"/>
            <w:u w:val="single"/>
          </w:rPr>
          <w:t>workers’ compensation and insurance</w:t>
        </w:r>
        <w:r>
          <w:rPr>
            <w:rStyle w:val="ListLabel89"/>
          </w:rPr>
          <w:t>,</w:t>
        </w:r>
      </w:hyperlink>
      <w:r>
        <w:rPr/>
        <w:t xml:space="preserve"> </w:t>
      </w:r>
      <w:hyperlink r:id="rId69">
        <w:r>
          <w:rPr>
            <w:rStyle w:val="ListLabel89"/>
            <w:u w:val="single"/>
          </w:rPr>
          <w:t>child labor laws</w:t>
        </w:r>
        <w:r>
          <w:rPr>
            <w:rStyle w:val="ListLabel89"/>
          </w:rPr>
          <w:t>,</w:t>
        </w:r>
      </w:hyperlink>
      <w:r>
        <w:rPr/>
        <w:t xml:space="preserve"> </w:t>
      </w:r>
      <w:hyperlink r:id="rId70">
        <w:r>
          <w:rPr>
            <w:rStyle w:val="ListLabel88"/>
            <w:u w:val="single"/>
          </w:rPr>
          <w:t>AGO fair labor</w:t>
        </w:r>
      </w:hyperlink>
      <w:r>
        <w:rPr>
          <w:u w:val="single"/>
        </w:rPr>
        <w:t xml:space="preserve"> </w:t>
      </w:r>
      <w:hyperlink r:id="rId71">
        <w:r>
          <w:rPr>
            <w:rStyle w:val="ListLabel89"/>
            <w:u w:val="single"/>
          </w:rPr>
          <w:t>practices</w:t>
        </w:r>
        <w:r>
          <w:rPr>
            <w:rStyle w:val="ListLabel89"/>
          </w:rPr>
          <w:t>;</w:t>
        </w:r>
      </w:hyperlink>
      <w:r>
        <w:rPr/>
        <w:t xml:space="preserve"> </w:t>
      </w:r>
      <w:hyperlink r:id="rId72">
        <w:r>
          <w:rPr>
            <w:rStyle w:val="ListLabel88"/>
            <w:u w:val="single"/>
          </w:rPr>
          <w:t>G.L. c. 149</w:t>
        </w:r>
      </w:hyperlink>
      <w:r>
        <w:rPr>
          <w:u w:val="single"/>
        </w:rPr>
        <w:t xml:space="preserve"> </w:t>
      </w:r>
      <w:r>
        <w:rPr/>
        <w:t xml:space="preserve">(Labor and Industries); </w:t>
      </w:r>
      <w:hyperlink r:id="rId73">
        <w:r>
          <w:rPr>
            <w:rStyle w:val="ListLabel88"/>
            <w:u w:val="single"/>
          </w:rPr>
          <w:t xml:space="preserve">G.L. c. 150A </w:t>
        </w:r>
      </w:hyperlink>
      <w:r>
        <w:rPr/>
        <w:t xml:space="preserve">(Labor Relations); </w:t>
      </w:r>
      <w:hyperlink r:id="rId74">
        <w:r>
          <w:rPr>
            <w:rStyle w:val="ListLabel88"/>
            <w:u w:val="single"/>
          </w:rPr>
          <w:t>G.L. c. 151</w:t>
        </w:r>
      </w:hyperlink>
      <w:r>
        <w:rPr>
          <w:u w:val="single"/>
        </w:rPr>
        <w:t xml:space="preserve"> </w:t>
      </w:r>
      <w:r>
        <w:rPr/>
        <w:t xml:space="preserve">and </w:t>
      </w:r>
      <w:hyperlink r:id="rId75">
        <w:r>
          <w:rPr>
            <w:rStyle w:val="ListLabel88"/>
            <w:u w:val="single"/>
          </w:rPr>
          <w:t>455 CMR 2.00 (Minimum Fair Wages);</w:t>
        </w:r>
      </w:hyperlink>
      <w:r>
        <w:rPr>
          <w:u w:val="single"/>
        </w:rPr>
        <w:t xml:space="preserve"> </w:t>
      </w:r>
      <w:hyperlink r:id="rId76">
        <w:r>
          <w:rPr>
            <w:rStyle w:val="ListLabel88"/>
            <w:u w:val="single"/>
          </w:rPr>
          <w:t xml:space="preserve">G.L. c. 151A </w:t>
        </w:r>
      </w:hyperlink>
      <w:r>
        <w:rPr/>
        <w:t xml:space="preserve">(Employment and Training); </w:t>
      </w:r>
      <w:hyperlink r:id="rId77">
        <w:r>
          <w:rPr>
            <w:rStyle w:val="ListLabel89"/>
            <w:u w:val="single"/>
          </w:rPr>
          <w:t>G. L</w:t>
        </w:r>
        <w:r>
          <w:rPr>
            <w:rStyle w:val="ListLabel89"/>
          </w:rPr>
          <w:t>.</w:t>
        </w:r>
      </w:hyperlink>
      <w:r>
        <w:rPr/>
        <w:t xml:space="preserve"> </w:t>
      </w:r>
      <w:hyperlink r:id="rId78">
        <w:r>
          <w:rPr>
            <w:rStyle w:val="ListLabel88"/>
            <w:u w:val="single"/>
          </w:rPr>
          <w:t>c. 151B</w:t>
        </w:r>
      </w:hyperlink>
      <w:r>
        <w:rPr>
          <w:u w:val="single"/>
        </w:rPr>
        <w:t xml:space="preserve"> </w:t>
      </w:r>
      <w:r>
        <w:rPr/>
        <w:t xml:space="preserve">(Unlawful Discrimination); </w:t>
      </w:r>
      <w:hyperlink r:id="rId79">
        <w:r>
          <w:rPr>
            <w:rStyle w:val="ListLabel88"/>
            <w:u w:val="single"/>
          </w:rPr>
          <w:t xml:space="preserve">G.L. c. 151E </w:t>
        </w:r>
      </w:hyperlink>
      <w:r>
        <w:rPr/>
        <w:t xml:space="preserve">(Business Discrimination); </w:t>
      </w:r>
      <w:hyperlink r:id="rId80">
        <w:r>
          <w:rPr>
            <w:rStyle w:val="ListLabel88"/>
            <w:u w:val="single"/>
          </w:rPr>
          <w:t>G.L. c. 152</w:t>
        </w:r>
      </w:hyperlink>
      <w:r>
        <w:rPr>
          <w:u w:val="single"/>
        </w:rPr>
        <w:t xml:space="preserve"> </w:t>
      </w:r>
      <w:r>
        <w:rPr/>
        <w:t xml:space="preserve">(Workers’ Compensation); </w:t>
      </w:r>
      <w:hyperlink r:id="rId81">
        <w:r>
          <w:rPr>
            <w:rStyle w:val="ListLabel88"/>
            <w:u w:val="single"/>
          </w:rPr>
          <w:t>G.L. c.153</w:t>
        </w:r>
      </w:hyperlink>
      <w:r>
        <w:rPr>
          <w:u w:val="single"/>
        </w:rPr>
        <w:t xml:space="preserve"> </w:t>
      </w:r>
      <w:r>
        <w:rPr/>
        <w:t xml:space="preserve">(Liability for Injuries); </w:t>
      </w:r>
      <w:hyperlink r:id="rId82">
        <w:r>
          <w:rPr>
            <w:rStyle w:val="InternetLink"/>
            <w:szCs w:val="22"/>
          </w:rPr>
          <w:t>102 CMR 12.00</w:t>
        </w:r>
      </w:hyperlink>
      <w:r>
        <w:rPr/>
        <w:t xml:space="preserve"> (Dependent Care Assistance Program); </w:t>
      </w:r>
      <w:hyperlink r:id="rId83">
        <w:r>
          <w:rPr>
            <w:rStyle w:val="ListLabel88"/>
            <w:u w:val="single"/>
          </w:rPr>
          <w:t xml:space="preserve">29 USC c. 8 </w:t>
        </w:r>
      </w:hyperlink>
      <w:r>
        <w:rPr/>
        <w:t xml:space="preserve">(Federal Fair Labor Standards); </w:t>
      </w:r>
      <w:hyperlink r:id="rId84">
        <w:r>
          <w:rPr>
            <w:rStyle w:val="ListLabel88"/>
            <w:u w:val="single"/>
          </w:rPr>
          <w:t>29 USC c. 28</w:t>
        </w:r>
      </w:hyperlink>
      <w:r>
        <w:rPr>
          <w:u w:val="single"/>
        </w:rPr>
        <w:t xml:space="preserve"> </w:t>
      </w:r>
      <w:r>
        <w:rPr/>
        <w:t xml:space="preserve">and the </w:t>
      </w:r>
      <w:hyperlink r:id="rId85">
        <w:r>
          <w:rPr>
            <w:rStyle w:val="ListLabel89"/>
            <w:u w:val="single"/>
          </w:rPr>
          <w:t>Federal Family and Medical Leave Ac</w:t>
        </w:r>
        <w:r>
          <w:rPr>
            <w:rStyle w:val="ListLabel89"/>
          </w:rPr>
          <w:t>t.</w:t>
        </w:r>
      </w:hyperlink>
    </w:p>
    <w:p>
      <w:pPr>
        <w:pStyle w:val="Heading4"/>
        <w:numPr>
          <w:ilvl w:val="3"/>
          <w:numId w:val="2"/>
        </w:numPr>
        <w:ind w:left="2160" w:hanging="1080"/>
        <w:rPr/>
      </w:pPr>
      <w:bookmarkStart w:id="224" w:name="_Toc512608436"/>
      <w:r>
        <w:rPr/>
        <w:t>Federal And State Laws And Regulations Prohibiting Discrimination</w:t>
      </w:r>
      <w:bookmarkEnd w:id="224"/>
      <w:r>
        <w:rPr/>
        <w:t xml:space="preserve"> </w:t>
      </w:r>
    </w:p>
    <w:p>
      <w:pPr>
        <w:pStyle w:val="Normal"/>
        <w:jc w:val="both"/>
        <w:rPr/>
      </w:pPr>
      <w:r>
        <w:rPr/>
        <w:t xml:space="preserve">Federal And State Laws And Regulations Prohibiting Discrimination including but not limited to the </w:t>
      </w:r>
      <w:hyperlink r:id="rId86">
        <w:r>
          <w:rPr>
            <w:rStyle w:val="ListLabel88"/>
            <w:u w:val="single"/>
          </w:rPr>
          <w:t xml:space="preserve">Federal Equal Employment Opportunity (EEO) Laws </w:t>
        </w:r>
      </w:hyperlink>
      <w:r>
        <w:rPr/>
        <w:t xml:space="preserve">the </w:t>
      </w:r>
      <w:hyperlink r:id="rId87">
        <w:r>
          <w:rPr>
            <w:rStyle w:val="ListLabel88"/>
            <w:u w:val="single"/>
          </w:rPr>
          <w:t>Americans with</w:t>
        </w:r>
      </w:hyperlink>
      <w:r>
        <w:rPr>
          <w:u w:val="single"/>
        </w:rPr>
        <w:t xml:space="preserve"> </w:t>
      </w:r>
      <w:hyperlink r:id="rId88">
        <w:r>
          <w:rPr>
            <w:rStyle w:val="ListLabel89"/>
            <w:u w:val="single"/>
          </w:rPr>
          <w:t>Disabilities Ac</w:t>
        </w:r>
        <w:r>
          <w:rPr>
            <w:rStyle w:val="ListLabel89"/>
          </w:rPr>
          <w:t>t,</w:t>
        </w:r>
      </w:hyperlink>
      <w:r>
        <w:rPr/>
        <w:t xml:space="preserve">; </w:t>
      </w:r>
      <w:hyperlink r:id="rId89">
        <w:r>
          <w:rPr>
            <w:rStyle w:val="ListLabel89"/>
            <w:u w:val="single"/>
          </w:rPr>
          <w:t>42 U.S.C Sec. 12,101, et seq</w:t>
        </w:r>
        <w:r>
          <w:rPr>
            <w:rStyle w:val="ListLabel89"/>
          </w:rPr>
          <w:t>.,</w:t>
        </w:r>
      </w:hyperlink>
      <w:r>
        <w:rPr/>
        <w:t xml:space="preserve"> </w:t>
      </w:r>
      <w:hyperlink r:id="rId90">
        <w:r>
          <w:rPr>
            <w:rStyle w:val="ListLabel89"/>
          </w:rPr>
          <w:t>the Rehabilitation Act,</w:t>
        </w:r>
      </w:hyperlink>
      <w:r>
        <w:rPr/>
        <w:t xml:space="preserve"> </w:t>
      </w:r>
      <w:hyperlink r:id="rId91">
        <w:r>
          <w:rPr>
            <w:rStyle w:val="ListLabel89"/>
            <w:u w:val="single"/>
          </w:rPr>
          <w:t>29 USC c. 16 s. 794</w:t>
        </w:r>
        <w:r>
          <w:rPr>
            <w:rStyle w:val="ListLabel89"/>
          </w:rPr>
          <w:t>;</w:t>
        </w:r>
      </w:hyperlink>
      <w:r>
        <w:rPr/>
        <w:t xml:space="preserve"> </w:t>
      </w:r>
      <w:hyperlink r:id="rId92">
        <w:r>
          <w:rPr>
            <w:rStyle w:val="ListLabel89"/>
            <w:u w:val="single"/>
          </w:rPr>
          <w:t>29 USC c. 16. s. 701</w:t>
        </w:r>
        <w:r>
          <w:rPr>
            <w:rStyle w:val="ListLabel89"/>
          </w:rPr>
          <w:t>;</w:t>
        </w:r>
      </w:hyperlink>
      <w:r>
        <w:rPr/>
        <w:t xml:space="preserve"> </w:t>
      </w:r>
      <w:hyperlink r:id="rId93">
        <w:r>
          <w:rPr>
            <w:rStyle w:val="ListLabel89"/>
            <w:u w:val="single"/>
          </w:rPr>
          <w:t>29 USC c. 14, 623</w:t>
        </w:r>
        <w:r>
          <w:rPr>
            <w:rStyle w:val="ListLabel89"/>
          </w:rPr>
          <w:t>;</w:t>
        </w:r>
      </w:hyperlink>
      <w:r>
        <w:rPr/>
        <w:t xml:space="preserve"> the </w:t>
      </w:r>
      <w:hyperlink r:id="rId94">
        <w:r>
          <w:rPr>
            <w:rStyle w:val="ListLabel89"/>
            <w:u w:val="single"/>
          </w:rPr>
          <w:t>42 USC c. 45</w:t>
        </w:r>
        <w:r>
          <w:rPr>
            <w:rStyle w:val="ListLabel89"/>
          </w:rPr>
          <w:t>;</w:t>
        </w:r>
      </w:hyperlink>
      <w:r>
        <w:rPr/>
        <w:t xml:space="preserve"> (Federal Fair Housing Act); </w:t>
      </w:r>
      <w:hyperlink r:id="rId95">
        <w:r>
          <w:rPr>
            <w:rStyle w:val="ListLabel89"/>
            <w:u w:val="single"/>
          </w:rPr>
          <w:t>G</w:t>
        </w:r>
        <w:r>
          <w:rPr>
            <w:rStyle w:val="ListLabel89"/>
          </w:rPr>
          <w:t>.</w:t>
        </w:r>
      </w:hyperlink>
      <w:r>
        <w:rPr/>
        <w:t xml:space="preserve"> </w:t>
      </w:r>
      <w:hyperlink r:id="rId96">
        <w:r>
          <w:rPr>
            <w:rStyle w:val="ListLabel89"/>
            <w:u w:val="single"/>
          </w:rPr>
          <w:t xml:space="preserve">L. c. 151B </w:t>
        </w:r>
        <w:r>
          <w:rPr>
            <w:rStyle w:val="ListLabel89"/>
          </w:rPr>
          <w:t>(</w:t>
        </w:r>
      </w:hyperlink>
      <w:r>
        <w:rPr/>
        <w:t xml:space="preserve">Unlawful Discrimination); </w:t>
      </w:r>
      <w:hyperlink r:id="rId97">
        <w:r>
          <w:rPr>
            <w:rStyle w:val="ListLabel88"/>
            <w:u w:val="single"/>
          </w:rPr>
          <w:t xml:space="preserve">G.L. c. 151E </w:t>
        </w:r>
      </w:hyperlink>
      <w:r>
        <w:rPr/>
        <w:t xml:space="preserve">(Business Discrimination); the Public Accommodations Law </w:t>
      </w:r>
      <w:hyperlink r:id="rId98">
        <w:r>
          <w:rPr>
            <w:rStyle w:val="ListLabel89"/>
            <w:u w:val="single"/>
          </w:rPr>
          <w:t>G.L. c. 272, s. 92A</w:t>
        </w:r>
        <w:r>
          <w:rPr>
            <w:rStyle w:val="ListLabel89"/>
          </w:rPr>
          <w:t>;</w:t>
        </w:r>
      </w:hyperlink>
      <w:r>
        <w:rPr/>
        <w:t xml:space="preserve"> </w:t>
      </w:r>
      <w:hyperlink r:id="rId99">
        <w:r>
          <w:rPr>
            <w:rStyle w:val="ListLabel88"/>
            <w:u w:val="single"/>
          </w:rPr>
          <w:t xml:space="preserve">G.L. c. 272, s. 98 </w:t>
        </w:r>
      </w:hyperlink>
      <w:r>
        <w:rPr/>
        <w:t xml:space="preserve">and 98A, </w:t>
      </w:r>
      <w:hyperlink r:id="rId100">
        <w:r>
          <w:rPr>
            <w:rStyle w:val="ListLabel88"/>
            <w:u w:val="single"/>
          </w:rPr>
          <w:t>Massachusetts</w:t>
        </w:r>
      </w:hyperlink>
      <w:r>
        <w:rPr>
          <w:u w:val="single"/>
        </w:rPr>
        <w:t xml:space="preserve"> </w:t>
      </w:r>
      <w:hyperlink r:id="rId101">
        <w:r>
          <w:rPr>
            <w:rStyle w:val="ListLabel88"/>
            <w:u w:val="single"/>
          </w:rPr>
          <w:t>Constitution Article CXIV</w:t>
        </w:r>
      </w:hyperlink>
      <w:r>
        <w:rPr>
          <w:u w:val="single"/>
        </w:rPr>
        <w:t xml:space="preserve"> </w:t>
      </w:r>
      <w:r>
        <w:rPr/>
        <w:t xml:space="preserve">and </w:t>
      </w:r>
      <w:hyperlink r:id="rId102">
        <w:r>
          <w:rPr>
            <w:rStyle w:val="ListLabel89"/>
            <w:u w:val="single"/>
          </w:rPr>
          <w:t>G.L. c. 93, s. 103</w:t>
        </w:r>
        <w:r>
          <w:rPr>
            <w:rStyle w:val="ListLabel89"/>
          </w:rPr>
          <w:t>;</w:t>
        </w:r>
      </w:hyperlink>
      <w:r>
        <w:rPr/>
        <w:t xml:space="preserve"> </w:t>
      </w:r>
      <w:hyperlink r:id="rId103">
        <w:r>
          <w:rPr>
            <w:rStyle w:val="ListLabel88"/>
            <w:u w:val="single"/>
          </w:rPr>
          <w:t>47 USC c. 5, sc. II, Part II, s. 255</w:t>
        </w:r>
      </w:hyperlink>
      <w:r>
        <w:rPr>
          <w:u w:val="single"/>
        </w:rPr>
        <w:t xml:space="preserve"> </w:t>
      </w:r>
      <w:r>
        <w:rPr/>
        <w:t xml:space="preserve">(Telecommunication Act; Chapter 149, </w:t>
      </w:r>
      <w:hyperlink r:id="rId104">
        <w:r>
          <w:rPr>
            <w:rStyle w:val="ListLabel89"/>
            <w:u w:val="single"/>
          </w:rPr>
          <w:t>Section 105D</w:t>
        </w:r>
        <w:r>
          <w:rPr>
            <w:rStyle w:val="ListLabel89"/>
          </w:rPr>
          <w:t>,</w:t>
        </w:r>
      </w:hyperlink>
      <w:r>
        <w:rPr/>
        <w:t xml:space="preserve"> G.L. c. </w:t>
      </w:r>
      <w:hyperlink r:id="rId105">
        <w:r>
          <w:rPr>
            <w:rStyle w:val="ListLabel89"/>
            <w:u w:val="single"/>
          </w:rPr>
          <w:t>151C</w:t>
        </w:r>
        <w:r>
          <w:rPr>
            <w:rStyle w:val="ListLabel89"/>
          </w:rPr>
          <w:t>,</w:t>
        </w:r>
      </w:hyperlink>
      <w:r>
        <w:rPr/>
        <w:t xml:space="preserve"> G.L. c. 272, </w:t>
      </w:r>
      <w:hyperlink r:id="rId106">
        <w:r>
          <w:rPr>
            <w:rStyle w:val="ListLabel88"/>
            <w:u w:val="single"/>
          </w:rPr>
          <w:t>Section</w:t>
        </w:r>
      </w:hyperlink>
      <w:r>
        <w:rPr>
          <w:u w:val="single"/>
        </w:rPr>
        <w:t xml:space="preserve"> </w:t>
      </w:r>
      <w:hyperlink r:id="rId107">
        <w:r>
          <w:rPr>
            <w:rStyle w:val="ListLabel88"/>
            <w:u w:val="single"/>
          </w:rPr>
          <w:t xml:space="preserve">92A, </w:t>
        </w:r>
      </w:hyperlink>
      <w:hyperlink r:id="rId108">
        <w:r>
          <w:rPr>
            <w:rStyle w:val="ListLabel88"/>
            <w:u w:val="single"/>
          </w:rPr>
          <w:t xml:space="preserve">Section 98 </w:t>
        </w:r>
      </w:hyperlink>
      <w:r>
        <w:rPr/>
        <w:t xml:space="preserve">and </w:t>
      </w:r>
      <w:hyperlink r:id="rId109">
        <w:r>
          <w:rPr>
            <w:rStyle w:val="ListLabel89"/>
            <w:u w:val="single"/>
          </w:rPr>
          <w:t>Section 98A</w:t>
        </w:r>
        <w:r>
          <w:rPr>
            <w:rStyle w:val="ListLabel89"/>
          </w:rPr>
          <w:t>,</w:t>
        </w:r>
      </w:hyperlink>
      <w:r>
        <w:rPr/>
        <w:t xml:space="preserve"> and G.L. c. 111, </w:t>
      </w:r>
      <w:hyperlink r:id="rId110">
        <w:r>
          <w:rPr>
            <w:rStyle w:val="ListLabel89"/>
            <w:u w:val="single"/>
          </w:rPr>
          <w:t>Section 199A</w:t>
        </w:r>
        <w:r>
          <w:rPr>
            <w:rStyle w:val="ListLabel89"/>
          </w:rPr>
          <w:t>,</w:t>
        </w:r>
      </w:hyperlink>
      <w:r>
        <w:rPr/>
        <w:t xml:space="preserve"> and </w:t>
      </w:r>
      <w:hyperlink r:id="rId111">
        <w:r>
          <w:rPr>
            <w:rStyle w:val="ListLabel88"/>
            <w:u w:val="single"/>
          </w:rPr>
          <w:t>Massachusetts</w:t>
        </w:r>
      </w:hyperlink>
      <w:r>
        <w:rPr>
          <w:u w:val="single"/>
        </w:rPr>
        <w:t xml:space="preserve"> </w:t>
      </w:r>
      <w:hyperlink r:id="rId112">
        <w:r>
          <w:rPr>
            <w:rStyle w:val="ListLabel89"/>
            <w:u w:val="single"/>
          </w:rPr>
          <w:t>Disability-Based Non-Discrimination Standards For Executive Branch Entities</w:t>
        </w:r>
        <w:r>
          <w:rPr>
            <w:rStyle w:val="ListLabel89"/>
          </w:rPr>
          <w:t>,</w:t>
        </w:r>
      </w:hyperlink>
      <w:r>
        <w:rPr/>
        <w:t xml:space="preserve"> and related Standards and Guidance, authorized under Massachusetts Executive Order or any disability-based protection arising from state or federal law or precedent. See also </w:t>
      </w:r>
      <w:hyperlink r:id="rId113">
        <w:r>
          <w:rPr>
            <w:rStyle w:val="ListLabel88"/>
            <w:u w:val="single"/>
          </w:rPr>
          <w:t>MCAD</w:t>
        </w:r>
      </w:hyperlink>
      <w:r>
        <w:rPr>
          <w:u w:val="single"/>
        </w:rPr>
        <w:t xml:space="preserve"> </w:t>
      </w:r>
      <w:r>
        <w:rPr/>
        <w:t xml:space="preserve">and </w:t>
      </w:r>
      <w:hyperlink r:id="rId114">
        <w:r>
          <w:rPr>
            <w:rStyle w:val="ListLabel89"/>
            <w:u w:val="single"/>
          </w:rPr>
          <w:t>MCAD links and Resources</w:t>
        </w:r>
        <w:r>
          <w:rPr>
            <w:rStyle w:val="ListLabel89"/>
          </w:rPr>
          <w:t>.</w:t>
        </w:r>
      </w:hyperlink>
    </w:p>
    <w:p>
      <w:pPr>
        <w:pStyle w:val="Heading4"/>
        <w:numPr>
          <w:ilvl w:val="3"/>
          <w:numId w:val="2"/>
        </w:numPr>
        <w:ind w:left="2160" w:hanging="1080"/>
        <w:rPr/>
      </w:pPr>
      <w:bookmarkStart w:id="225" w:name="_Toc512608437"/>
      <w:r>
        <w:rPr/>
        <w:t>Right-to-Know Law</w:t>
      </w:r>
      <w:bookmarkEnd w:id="225"/>
    </w:p>
    <w:p>
      <w:pPr>
        <w:pStyle w:val="Normal"/>
        <w:jc w:val="both"/>
        <w:rPr/>
      </w:pPr>
      <w:r>
        <w:rPr/>
        <w:t xml:space="preserve">The Contractor shall certify that it will comply with the Massachusetts Right-To-Know Law, Chapter 470 of the Acts of 1983. Additionally, the Contractor agrees to submit a Material Safety Data Sheet (MSDS) for each toxic or hazardous substance, or mixture containing such substance, pursuant to </w:t>
      </w:r>
      <w:hyperlink r:id="rId115">
        <w:r>
          <w:rPr>
            <w:rStyle w:val="InternetLink"/>
            <w:szCs w:val="22"/>
          </w:rPr>
          <w:t>M.G.L. c. 111F</w:t>
        </w:r>
      </w:hyperlink>
      <w:r>
        <w:rPr/>
        <w:t xml:space="preserve"> §§ 8, 9, and 10, and the regulations contained in 441 CMR § 21.06 when deliveries are made. </w:t>
      </w:r>
    </w:p>
    <w:p>
      <w:pPr>
        <w:pStyle w:val="Heading4"/>
        <w:numPr>
          <w:ilvl w:val="3"/>
          <w:numId w:val="2"/>
        </w:numPr>
        <w:ind w:left="2160" w:hanging="1080"/>
        <w:rPr/>
      </w:pPr>
      <w:bookmarkStart w:id="226" w:name="_Toc512608438"/>
      <w:r>
        <w:rPr/>
        <w:t>Small Business Purchasing Program (SBPP)</w:t>
      </w:r>
      <w:bookmarkEnd w:id="226"/>
    </w:p>
    <w:p>
      <w:pPr>
        <w:pStyle w:val="Normal"/>
        <w:jc w:val="both"/>
        <w:rPr/>
      </w:pPr>
      <w:r>
        <w:rPr/>
        <w:t xml:space="preserve">A Contractor may be eligible to participate in the SBPP, created pursuant to </w:t>
      </w:r>
      <w:hyperlink r:id="rId116">
        <w:r>
          <w:rPr>
            <w:rStyle w:val="ListLabel89"/>
            <w:u w:val="single"/>
          </w:rPr>
          <w:t>Executive Order 523</w:t>
        </w:r>
        <w:r>
          <w:rPr>
            <w:rStyle w:val="ListLabel89"/>
          </w:rPr>
          <w:t>,</w:t>
        </w:r>
      </w:hyperlink>
      <w:r>
        <w:rPr/>
        <w:t xml:space="preserve"> if qualified through the SBPP COMMBUYS subscription process at: </w:t>
      </w:r>
      <w:hyperlink r:id="rId117">
        <w:r>
          <w:rPr>
            <w:rStyle w:val="ListLabel88"/>
            <w:u w:val="single"/>
          </w:rPr>
          <w:t xml:space="preserve">www.commbuys.com </w:t>
        </w:r>
      </w:hyperlink>
      <w:r>
        <w:rPr/>
        <w:t>and with acceptance of the terms of the SBPP participation agreement.</w:t>
      </w:r>
    </w:p>
    <w:p>
      <w:pPr>
        <w:pStyle w:val="Heading4"/>
        <w:numPr>
          <w:ilvl w:val="3"/>
          <w:numId w:val="2"/>
        </w:numPr>
        <w:ind w:left="2160" w:hanging="1080"/>
        <w:rPr/>
      </w:pPr>
      <w:bookmarkStart w:id="227" w:name="_Toc512608439"/>
      <w:r>
        <w:rPr/>
        <w:t>Other Damages</w:t>
      </w:r>
      <w:bookmarkEnd w:id="227"/>
    </w:p>
    <w:p>
      <w:pPr>
        <w:pStyle w:val="Normal"/>
        <w:jc w:val="both"/>
        <w:rPr/>
      </w:pPr>
      <w:r>
        <w:rPr/>
        <w:t xml:space="preserve">The term “other damages” shall include, but shall not be limited to, the reasonable costs the MBTA incurs to repair, return, replace or seek cover (purchase of comparable substitute commodities and services) under a Contract. “Other damages” shall not include damages to the MBTA as a result of third party claims, provided, however, that the foregoing in no way limits the MBTA’s right of recovery for personal injury or property damages or patent and copyright infringement under </w:t>
      </w:r>
      <w:r>
        <w:rPr>
          <w:i/>
        </w:rPr>
        <w:t>Section 7.1.11</w:t>
      </w:r>
      <w:r>
        <w:rPr/>
        <w:t xml:space="preserve"> nor the MBTA’s ability to join the contractor as a third party defendant. Further, the term “other damages” shall not include, and in no event shall the contractor be liable for, damages for the MBTA’s use of contractor provided products or services, loss of MBTA records, or data (or other intangible property), loss of use of equipment, lost revenue, lost savings or lost profits of the MBTA. In no event shall “other damages” exceed the greater of $100,000, or two times the value of the product or service (as defined in the Contract scope of work) that is the subject of the claim. </w:t>
      </w:r>
      <w:r>
        <w:rPr>
          <w:i/>
        </w:rPr>
        <w:t>Section 7.1.11</w:t>
      </w:r>
      <w:r>
        <w:rPr/>
        <w:t xml:space="preserve"> sets forth the contractor’s entire liability under a Contract. Nothing in this section shall limit the MBTA’s ability to negotiate higher limitations of liability in a particular Contract, provided that any such limitation must specifically reference </w:t>
      </w:r>
      <w:r>
        <w:rPr>
          <w:i/>
        </w:rPr>
        <w:t>Section 7.1.11</w:t>
      </w:r>
      <w:r>
        <w:rPr/>
        <w:t xml:space="preserve"> of the MBTA Terms and Conditions. In the event the limitation of liability conflicts with accounting standards which mandate that there can be no cap of damages, the limitation shall be considered waived for that audit engagement. </w:t>
      </w:r>
    </w:p>
    <w:p>
      <w:pPr>
        <w:pStyle w:val="Heading4"/>
        <w:numPr>
          <w:ilvl w:val="3"/>
          <w:numId w:val="2"/>
        </w:numPr>
        <w:ind w:left="2160" w:hanging="1080"/>
        <w:rPr/>
      </w:pPr>
      <w:bookmarkStart w:id="228" w:name="_Toc512608440"/>
      <w:r>
        <w:rPr/>
        <w:t>Northern Ireland Certification</w:t>
      </w:r>
      <w:bookmarkEnd w:id="228"/>
    </w:p>
    <w:p>
      <w:pPr>
        <w:pStyle w:val="Normal"/>
        <w:jc w:val="both"/>
        <w:rPr/>
      </w:pPr>
      <w:r>
        <w:rPr/>
        <w:t xml:space="preserve">Pursuant to </w:t>
      </w:r>
      <w:hyperlink r:id="rId118">
        <w:r>
          <w:rPr>
            <w:rStyle w:val="ListLabel88"/>
            <w:u w:val="single"/>
          </w:rPr>
          <w:t xml:space="preserve">G.L. c. 7 s. 22C </w:t>
        </w:r>
      </w:hyperlink>
      <w:r>
        <w:rPr/>
        <w:t>for state agencies, state authorities, the House of Representatives or the state Senate, by signing this Contract the Contractor certifies that it does not employ ten or more employees in an office or other facility in Northern Ireland and if the Contractor employs ten or more employees in an office or other facility located in Northern Ireland the Contractor certifies that it does not discriminate in employment, compensation, or the terms, conditions and privileges of employment on account of religious or political belief; and it promotes religious tolerance within the work place, and the eradication of any manifestations of religious and other illegal discrimination; and the Contractor is not engaged in the manufacture, distribution or sale of firearms, munitions, including rubber or plastic bullets, tear gas, armored vehicles or military aircraft for use or deployment in any activity in Northern Ireland.</w:t>
      </w:r>
    </w:p>
    <w:p>
      <w:pPr>
        <w:pStyle w:val="Heading4"/>
        <w:numPr>
          <w:ilvl w:val="3"/>
          <w:numId w:val="2"/>
        </w:numPr>
        <w:ind w:left="2160" w:hanging="1080"/>
        <w:rPr/>
      </w:pPr>
      <w:bookmarkStart w:id="229" w:name="_Toc512608441"/>
      <w:r>
        <w:rPr/>
        <w:t>Pandemic, Disaster or Emergency Performance</w:t>
      </w:r>
      <w:bookmarkEnd w:id="229"/>
    </w:p>
    <w:p>
      <w:pPr>
        <w:pStyle w:val="Normal"/>
        <w:jc w:val="both"/>
        <w:rPr/>
      </w:pPr>
      <w:r>
        <w:rPr/>
        <w:t>In the event of a serious emergency, pandemic or disaster outside the control of the MBTA, the MBTA may negotiate emergency performance from the Contractor to address the immediate needs of the MBTA even if not contemplated under the original Contract or procurement. Payments are subject to appropriation and other payment terms.</w:t>
      </w:r>
    </w:p>
    <w:p>
      <w:pPr>
        <w:pStyle w:val="Heading4"/>
        <w:numPr>
          <w:ilvl w:val="3"/>
          <w:numId w:val="2"/>
        </w:numPr>
        <w:ind w:left="2160" w:hanging="1080"/>
        <w:rPr/>
      </w:pPr>
      <w:bookmarkStart w:id="230" w:name="_Toc512608442"/>
      <w:r>
        <w:rPr/>
        <w:t>Subcontractor Performance</w:t>
      </w:r>
      <w:bookmarkEnd w:id="230"/>
    </w:p>
    <w:p>
      <w:pPr>
        <w:pStyle w:val="Normal"/>
        <w:spacing w:before="0" w:after="240"/>
        <w:jc w:val="both"/>
        <w:rPr/>
      </w:pPr>
      <w:r>
        <w:rPr/>
        <w:t xml:space="preserve">The Contractor certifies full responsibility for Contract performance, including subcontractors, and that comparable Contract terms will be included in subcontracts, and that the Department will not be required to directly or indirectly manage subcontractors or have any payment obligations to subcontractors.   </w:t>
      </w:r>
    </w:p>
    <w:p>
      <w:pPr>
        <w:pStyle w:val="Heading3"/>
        <w:numPr>
          <w:ilvl w:val="2"/>
          <w:numId w:val="2"/>
        </w:numPr>
        <w:rPr/>
      </w:pPr>
      <w:bookmarkStart w:id="231" w:name="_Toc512608443"/>
      <w:bookmarkStart w:id="232" w:name="_Toc508022466"/>
      <w:r>
        <w:rPr/>
        <w:t>Executive Orders</w:t>
      </w:r>
      <w:bookmarkEnd w:id="231"/>
      <w:bookmarkEnd w:id="232"/>
    </w:p>
    <w:p>
      <w:pPr>
        <w:pStyle w:val="TextBody"/>
        <w:spacing w:lineRule="auto" w:line="240" w:before="32" w:after="120"/>
        <w:ind w:right="24" w:hanging="0"/>
        <w:jc w:val="both"/>
        <w:rPr>
          <w:szCs w:val="22"/>
        </w:rPr>
      </w:pPr>
      <w:r>
        <w:rPr>
          <w:szCs w:val="22"/>
        </w:rPr>
        <w:t xml:space="preserve">For covered Executive state Departments, the Contractor certifies compliance with applicable </w:t>
      </w:r>
      <w:hyperlink r:id="rId119">
        <w:r>
          <w:rPr>
            <w:rStyle w:val="ListLabel90"/>
            <w:szCs w:val="22"/>
            <w:u w:val="single"/>
          </w:rPr>
          <w:t xml:space="preserve">Executive Orders </w:t>
        </w:r>
      </w:hyperlink>
      <w:r>
        <w:rPr>
          <w:szCs w:val="22"/>
        </w:rPr>
        <w:t xml:space="preserve">(see also </w:t>
      </w:r>
      <w:hyperlink r:id="rId120">
        <w:r>
          <w:rPr>
            <w:rStyle w:val="ListLabel91"/>
            <w:szCs w:val="22"/>
            <w:u w:val="single"/>
          </w:rPr>
          <w:t>Massachusetts Executive Orders</w:t>
        </w:r>
        <w:r>
          <w:rPr>
            <w:rStyle w:val="ListLabel91"/>
            <w:szCs w:val="22"/>
          </w:rPr>
          <w:t>)</w:t>
        </w:r>
      </w:hyperlink>
      <w:r>
        <w:rPr>
          <w:szCs w:val="22"/>
        </w:rPr>
        <w:t>, including but not limited to the specific orders listed below. A breach during period of a Contract may be considered a material breach and subject Contractor to appropriate monetary or Contract sanctions.</w:t>
      </w:r>
    </w:p>
    <w:p>
      <w:pPr>
        <w:pStyle w:val="Heading4"/>
        <w:numPr>
          <w:ilvl w:val="3"/>
          <w:numId w:val="2"/>
        </w:numPr>
        <w:ind w:left="2160" w:hanging="1080"/>
        <w:rPr/>
      </w:pPr>
      <w:hyperlink r:id="rId121">
        <w:bookmarkStart w:id="233" w:name="_Toc512608444"/>
        <w:r>
          <w:rPr>
            <w:rStyle w:val="ListLabel88"/>
            <w:u w:val="single"/>
          </w:rPr>
          <w:t xml:space="preserve">Executive Order 481. </w:t>
        </w:r>
      </w:hyperlink>
      <w:r>
        <w:rPr>
          <w:u w:val="single"/>
        </w:rPr>
        <w:t>Prohibiting the Use of Undocumented Workers on State Contracts</w:t>
      </w:r>
      <w:bookmarkEnd w:id="233"/>
    </w:p>
    <w:p>
      <w:pPr>
        <w:pStyle w:val="Normal"/>
        <w:jc w:val="both"/>
        <w:rPr/>
      </w:pPr>
      <w:r>
        <w:rPr/>
        <w:t>For all state agencies in the Executive Branch, including all executive offices, boards, commissions, agencies, Departments, divisions, councils, bureaus, and offices, now existing and hereafter established, by signing this Contract the Contractor certifies under the pains and penalties of perjury that they shall not knowingly use undocumented workers in connection with the performance of this Contract; that, pursuant to federal requirements, shall verify the immigration status of workers assigned to a Contract without engaging in unlawful discrimination; and shall not knowingly or recklessly alter, falsify, or accept altered or falsified documents from any such worker</w:t>
      </w:r>
    </w:p>
    <w:p>
      <w:pPr>
        <w:pStyle w:val="Heading4"/>
        <w:numPr>
          <w:ilvl w:val="3"/>
          <w:numId w:val="2"/>
        </w:numPr>
        <w:ind w:left="2160" w:hanging="1080"/>
        <w:rPr/>
      </w:pPr>
      <w:hyperlink r:id="rId122">
        <w:bookmarkStart w:id="234" w:name="_Toc512608445"/>
        <w:r>
          <w:rPr>
            <w:rStyle w:val="ListLabel89"/>
            <w:u w:val="single"/>
          </w:rPr>
          <w:t>Executive Order 130</w:t>
        </w:r>
        <w:r>
          <w:rPr>
            <w:rStyle w:val="ListLabel89"/>
          </w:rPr>
          <w:t>.</w:t>
        </w:r>
      </w:hyperlink>
      <w:r>
        <w:rPr/>
        <w:t xml:space="preserve"> </w:t>
      </w:r>
      <w:r>
        <w:rPr>
          <w:u w:val="single"/>
        </w:rPr>
        <w:t>Anti-Boycott</w:t>
      </w:r>
      <w:bookmarkEnd w:id="234"/>
    </w:p>
    <w:p>
      <w:pPr>
        <w:pStyle w:val="Normal"/>
        <w:jc w:val="both"/>
        <w:rPr/>
      </w:pPr>
      <w:r>
        <w:rPr/>
        <w:t xml:space="preserve">The Contractor warrants, represents and agrees that during the time this Contract is in effect, neither it nor any affiliated company, as hereafter defined, participates in or cooperates with an international boycott (See </w:t>
      </w:r>
      <w:hyperlink r:id="rId123">
        <w:r>
          <w:rPr>
            <w:rStyle w:val="ListLabel89"/>
          </w:rPr>
          <w:t>IRC § 999(b)(3)-</w:t>
        </w:r>
      </w:hyperlink>
      <w:r>
        <w:rPr/>
        <w:t xml:space="preserve"> </w:t>
      </w:r>
      <w:hyperlink r:id="rId124">
        <w:r>
          <w:rPr>
            <w:rStyle w:val="ListLabel89"/>
            <w:u w:val="single"/>
          </w:rPr>
          <w:t>(4)</w:t>
        </w:r>
        <w:r>
          <w:rPr>
            <w:rStyle w:val="ListLabel89"/>
          </w:rPr>
          <w:t>,</w:t>
        </w:r>
      </w:hyperlink>
      <w:r>
        <w:rPr/>
        <w:t xml:space="preserve"> and </w:t>
      </w:r>
      <w:hyperlink r:id="rId125">
        <w:r>
          <w:rPr>
            <w:rStyle w:val="ListLabel89"/>
            <w:u w:val="single"/>
          </w:rPr>
          <w:t>IRS Audit Guidelines Boycotts</w:t>
        </w:r>
        <w:r>
          <w:rPr>
            <w:rStyle w:val="ListLabel89"/>
          </w:rPr>
          <w:t>)</w:t>
        </w:r>
      </w:hyperlink>
      <w:r>
        <w:rPr/>
        <w:t xml:space="preserve"> or engages in conduct declared to be unlawful by </w:t>
      </w:r>
      <w:hyperlink r:id="rId126">
        <w:r>
          <w:rPr>
            <w:rStyle w:val="ListLabel89"/>
            <w:u w:val="single"/>
          </w:rPr>
          <w:t>G.L. c. 151E, s. 2</w:t>
        </w:r>
        <w:r>
          <w:rPr>
            <w:rStyle w:val="ListLabel89"/>
          </w:rPr>
          <w:t>.</w:t>
        </w:r>
      </w:hyperlink>
      <w:r>
        <w:rPr/>
        <w:t xml:space="preserve"> A breach in the warranty, representation, and agreement contained in this paragraph, without limiting such other rights as it may have, the MBTA shall be entitled to rescind this Contract. As used herein, an affiliated company shall be any business entity of which at least 51% of the ownership interests are directly or indirectly owned by the Contractor or by a person or persons or business entity or entities directly or indirectly owning at least 51% of the ownership interests of the Contractor, or which directly or indirectly owns at least 51% of the ownership interests of the Contractor.</w:t>
      </w:r>
    </w:p>
    <w:p>
      <w:pPr>
        <w:pStyle w:val="Heading4"/>
        <w:numPr>
          <w:ilvl w:val="3"/>
          <w:numId w:val="2"/>
        </w:numPr>
        <w:ind w:left="2160" w:hanging="1080"/>
        <w:rPr/>
      </w:pPr>
      <w:hyperlink r:id="rId127">
        <w:bookmarkStart w:id="235" w:name="_Toc512608446"/>
        <w:r>
          <w:rPr>
            <w:rStyle w:val="ListLabel89"/>
            <w:u w:val="single"/>
          </w:rPr>
          <w:t>Executive Order 346</w:t>
        </w:r>
        <w:r>
          <w:rPr>
            <w:rStyle w:val="ListLabel89"/>
          </w:rPr>
          <w:t>.</w:t>
        </w:r>
      </w:hyperlink>
      <w:r>
        <w:rPr/>
        <w:t xml:space="preserve"> </w:t>
      </w:r>
      <w:r>
        <w:rPr>
          <w:u w:val="single"/>
        </w:rPr>
        <w:t>Hiring of State Employees By State Contractors</w:t>
      </w:r>
      <w:bookmarkEnd w:id="235"/>
      <w:r>
        <w:rPr>
          <w:u w:val="single"/>
        </w:rPr>
        <w:t xml:space="preserve"> </w:t>
      </w:r>
    </w:p>
    <w:p>
      <w:pPr>
        <w:pStyle w:val="Normal"/>
        <w:jc w:val="both"/>
        <w:rPr/>
      </w:pPr>
      <w:r>
        <w:rPr/>
        <w:t xml:space="preserve">Contractor certifies compliance with both the conflict of interest law </w:t>
      </w:r>
      <w:hyperlink r:id="rId128">
        <w:r>
          <w:rPr>
            <w:rStyle w:val="ListLabel88"/>
            <w:u w:val="single"/>
          </w:rPr>
          <w:t xml:space="preserve">G.L. c. 268A </w:t>
        </w:r>
      </w:hyperlink>
      <w:hyperlink r:id="rId129">
        <w:r>
          <w:rPr>
            <w:rStyle w:val="ListLabel88"/>
            <w:u w:val="single"/>
          </w:rPr>
          <w:t xml:space="preserve">specifically s. 5 (f) </w:t>
        </w:r>
      </w:hyperlink>
      <w:r>
        <w:rPr/>
        <w:t>and this order; and includes limitations regarding the hiring of state employees by private companies contracting with the MBTA. A privatization contract shall be deemed to include a specific prohibition against the hiring at any time during the term of Contract, and for any position in the Contractor's company, any state management employee who is, was, or will be involved in the preparation of the RFP, the negotiations leading to the awarding of the Contract, the decision to award the Contract, and/or the supervision or oversight of performance under the Contract.</w:t>
      </w:r>
    </w:p>
    <w:p>
      <w:pPr>
        <w:pStyle w:val="Heading4"/>
        <w:numPr>
          <w:ilvl w:val="3"/>
          <w:numId w:val="2"/>
        </w:numPr>
        <w:ind w:left="2160" w:hanging="1080"/>
        <w:rPr/>
      </w:pPr>
      <w:hyperlink r:id="rId130">
        <w:bookmarkStart w:id="236" w:name="_Toc512608447"/>
        <w:r>
          <w:rPr>
            <w:rStyle w:val="ListLabel89"/>
            <w:u w:val="single"/>
          </w:rPr>
          <w:t>Executive Order 444</w:t>
        </w:r>
        <w:r>
          <w:rPr>
            <w:rStyle w:val="ListLabel89"/>
          </w:rPr>
          <w:t>.</w:t>
        </w:r>
      </w:hyperlink>
      <w:r>
        <w:rPr/>
        <w:t xml:space="preserve"> </w:t>
      </w:r>
      <w:r>
        <w:rPr>
          <w:u w:val="single"/>
        </w:rPr>
        <w:t>Disclosure of Family Relationships with Other State Employees</w:t>
      </w:r>
      <w:bookmarkEnd w:id="236"/>
    </w:p>
    <w:p>
      <w:pPr>
        <w:pStyle w:val="Normal"/>
        <w:jc w:val="both"/>
        <w:rPr/>
      </w:pPr>
      <w:r>
        <w:rPr/>
        <w:t>Each person applying for employment (including Contract work) within the Executive Branch under the Governor must disclose in writing the names of all immediate family related to immediate family by marriage who serve as employees or elected officials of the Commonwealth. All disclosures made by applicants hired by the Executive Branch under the Governor shall be made available for public inspection to the extent permissible by law by the official with whom such disclosure has been filed.</w:t>
      </w:r>
    </w:p>
    <w:p>
      <w:pPr>
        <w:pStyle w:val="Heading4"/>
        <w:numPr>
          <w:ilvl w:val="3"/>
          <w:numId w:val="2"/>
        </w:numPr>
        <w:ind w:left="2160" w:hanging="1080"/>
        <w:rPr/>
      </w:pPr>
      <w:hyperlink r:id="rId131">
        <w:bookmarkStart w:id="237" w:name="_Toc512608448"/>
        <w:r>
          <w:rPr>
            <w:rStyle w:val="ListLabel89"/>
            <w:u w:val="single"/>
          </w:rPr>
          <w:t>Executive Order 504</w:t>
        </w:r>
        <w:r>
          <w:rPr>
            <w:rStyle w:val="ListLabel89"/>
          </w:rPr>
          <w:t>.</w:t>
        </w:r>
      </w:hyperlink>
      <w:r>
        <w:rPr/>
        <w:t xml:space="preserve"> </w:t>
      </w:r>
      <w:bookmarkStart w:id="238" w:name="_bookmark37"/>
      <w:bookmarkEnd w:id="238"/>
      <w:r>
        <w:rPr>
          <w:u w:val="single"/>
        </w:rPr>
        <w:t>Regarding the Security and Confidentiality of Personal Information</w:t>
      </w:r>
      <w:bookmarkEnd w:id="237"/>
    </w:p>
    <w:p>
      <w:pPr>
        <w:pStyle w:val="Normal"/>
        <w:jc w:val="both"/>
        <w:rPr/>
      </w:pPr>
      <w:r>
        <w:rPr/>
        <w:t xml:space="preserve">For all Contracts involving the Contractor’s access to personal information, as defined in </w:t>
      </w:r>
      <w:hyperlink r:id="rId132">
        <w:r>
          <w:rPr>
            <w:rStyle w:val="ListLabel89"/>
            <w:u w:val="single"/>
          </w:rPr>
          <w:t>G.L. c. 93H</w:t>
        </w:r>
        <w:r>
          <w:rPr>
            <w:rStyle w:val="ListLabel89"/>
          </w:rPr>
          <w:t>,</w:t>
        </w:r>
      </w:hyperlink>
      <w:r>
        <w:rPr/>
        <w:t xml:space="preserve"> and personal data, as defined in </w:t>
      </w:r>
      <w:hyperlink r:id="rId133">
        <w:r>
          <w:rPr>
            <w:rStyle w:val="ListLabel89"/>
            <w:u w:val="single"/>
          </w:rPr>
          <w:t>G.L. c. 66A</w:t>
        </w:r>
        <w:r>
          <w:rPr>
            <w:rStyle w:val="ListLabel89"/>
          </w:rPr>
          <w:t>,</w:t>
        </w:r>
      </w:hyperlink>
      <w:r>
        <w:rPr/>
        <w:t xml:space="preserve"> owned or controlled by Executive Department agencies, or access to agency systems containing such information or data (herein collectively “personal information”), Contractor certifies under the pains and penalties of perjury that the Contractor (1) has read Commonwealth of Massachusetts Executive Order 504 and agrees to protect any and all personal information; and (2) has reviewed all of the Commonwealth </w:t>
      </w:r>
      <w:hyperlink r:id="rId134">
        <w:r>
          <w:rPr>
            <w:rStyle w:val="ListLabel92"/>
            <w:b/>
          </w:rPr>
          <w:t>Information Technology Division’s Security</w:t>
        </w:r>
      </w:hyperlink>
      <w:r>
        <w:rPr>
          <w:b/>
        </w:rPr>
        <w:t xml:space="preserve"> </w:t>
      </w:r>
      <w:hyperlink r:id="rId135">
        <w:r>
          <w:rPr>
            <w:rStyle w:val="ListLabel92"/>
            <w:b/>
            <w:u w:val="single"/>
          </w:rPr>
          <w:t>Policies</w:t>
        </w:r>
        <w:r>
          <w:rPr>
            <w:rStyle w:val="ListLabel92"/>
            <w:b/>
          </w:rPr>
          <w:t>.</w:t>
        </w:r>
      </w:hyperlink>
      <w:r>
        <w:rPr>
          <w:b/>
        </w:rPr>
        <w:t xml:space="preserve"> </w:t>
      </w:r>
      <w:r>
        <w:rPr/>
        <w:t xml:space="preserve">Notwithstanding any contractual provision to the contrary, in connection with the Contractor’s performance under this Contract, for all state agencies in the Executive Department, including all executive offices, boards, commissions, agencies, departments, divisions, councils, bureaus, and offices, now existing and hereafter established, the Contractor shall: (1) obtain a copy, review, and comply with the contracting agency’s Information Security Program (ISP) and any pertinent security guidelines, standards, and policies; (2) comply with all of the Commonwealth of Massachusetts Information Technology Division’s </w:t>
      </w:r>
      <w:hyperlink r:id="rId136">
        <w:r>
          <w:rPr>
            <w:rStyle w:val="ListLabel88"/>
          </w:rPr>
          <w:t>“</w:t>
        </w:r>
        <w:r>
          <w:rPr>
            <w:rStyle w:val="ListLabel88"/>
            <w:u w:val="single"/>
          </w:rPr>
          <w:t>Security Policies</w:t>
        </w:r>
      </w:hyperlink>
      <w:r>
        <w:rPr/>
        <w:t>”) (3) communicate and enforce the contracting agency’s ISP and such Security Policies against all employees (whether such employees are direct or contracted) and subcontractors; (4) implement and maintain any other reasonable appropriate security procedures and practices necessary to protect personal information to which the Contractor is given access by the contracting agency from the unauthorized access, destruction, use, modification, disclosure or loss; (5) be responsible for the full or partial breach of any of these terms by its employees (whether such employees are direct or contracted) or subcontractors during or after the term of this Contract, and any breach of these terms may be regarded as a material breach of this Contract; (6) in the event of any unauthorized access, destruction, use, modification, disclosure or loss of the personal information (collectively referred to as the “unauthorized use”): (a) immediately notify the contracting agency if the Contractor becomes aware of the unauthorized use; (b) provide full cooperation and access to information necessary for the contracting agency to determine the scope of the unauthorized use; and (c) provide full cooperation and access to information necessary for the contracting agency and the Contractor to fulfill any notification requirements. Breach of these terms may be regarded as a material breach of this Contract, such that the Commonwealth may exercise any and all contractual rights and remedies, including without limitation indemnification under Section 7.1.11 of the MBTA Standard Terms and Conditions (</w:t>
      </w:r>
      <w:r>
        <w:rPr>
          <w:i/>
        </w:rPr>
        <w:t>Section 7.1</w:t>
      </w:r>
      <w:r>
        <w:rPr/>
        <w:t xml:space="preserve">), withholding of payments, Contract suspension, or termination. In addition, the Contractor may be subject to applicable statutory or regulatory penalties, including and without limitation, those imposed pursuant to G.L. c. 93H and under </w:t>
      </w:r>
      <w:hyperlink r:id="rId137">
        <w:r>
          <w:rPr>
            <w:rStyle w:val="ListLabel88"/>
            <w:u w:val="single"/>
          </w:rPr>
          <w:t xml:space="preserve">G.L. c. 214, § 3B </w:t>
        </w:r>
      </w:hyperlink>
      <w:r>
        <w:rPr/>
        <w:t xml:space="preserve">for violations under M.G.L c. 66A. </w:t>
      </w:r>
    </w:p>
    <w:p>
      <w:pPr>
        <w:pStyle w:val="Heading4"/>
        <w:numPr>
          <w:ilvl w:val="3"/>
          <w:numId w:val="2"/>
        </w:numPr>
        <w:ind w:left="2160" w:hanging="1080"/>
        <w:rPr/>
      </w:pPr>
      <w:hyperlink r:id="rId138">
        <w:bookmarkStart w:id="239" w:name="_Toc512608449"/>
        <w:r>
          <w:rPr>
            <w:rStyle w:val="ListLabel88"/>
            <w:u w:val="single"/>
          </w:rPr>
          <w:t>Executive Orders 523, 524, and 526</w:t>
        </w:r>
      </w:hyperlink>
      <w:bookmarkEnd w:id="239"/>
    </w:p>
    <w:p>
      <w:pPr>
        <w:pStyle w:val="Normal"/>
        <w:jc w:val="both"/>
        <w:rPr/>
      </w:pPr>
      <w:r>
        <w:rPr/>
        <w:t xml:space="preserve">Executive Order 526 (Order Regarding Non- Discrimination, Diversity, Equal Opportunity and Affirmative Action which supersedes </w:t>
      </w:r>
      <w:hyperlink r:id="rId139">
        <w:r>
          <w:rPr>
            <w:rStyle w:val="ListLabel89"/>
            <w:u w:val="single"/>
          </w:rPr>
          <w:t>Executive Order 478</w:t>
        </w:r>
        <w:r>
          <w:rPr>
            <w:rStyle w:val="ListLabel89"/>
          </w:rPr>
          <w:t>)</w:t>
        </w:r>
      </w:hyperlink>
      <w:r>
        <w:rPr/>
        <w:t xml:space="preserve">. </w:t>
      </w:r>
      <w:hyperlink r:id="rId140">
        <w:r>
          <w:rPr>
            <w:rStyle w:val="ListLabel88"/>
            <w:u w:val="single"/>
          </w:rPr>
          <w:t>Executive Order 524</w:t>
        </w:r>
      </w:hyperlink>
      <w:r>
        <w:rPr>
          <w:u w:val="single"/>
        </w:rPr>
        <w:t xml:space="preserve"> </w:t>
      </w:r>
      <w:r>
        <w:rPr/>
        <w:t xml:space="preserve">(Establishing the Massachusetts Supplier Diversity Program which supersedes Executive Order 390). </w:t>
      </w:r>
      <w:hyperlink r:id="rId141">
        <w:r>
          <w:rPr>
            <w:rStyle w:val="ListLabel88"/>
            <w:u w:val="single"/>
          </w:rPr>
          <w:t>Executive Order 523</w:t>
        </w:r>
      </w:hyperlink>
      <w:r>
        <w:rPr>
          <w:u w:val="single"/>
        </w:rPr>
        <w:t xml:space="preserve"> </w:t>
      </w:r>
      <w:r>
        <w:rPr/>
        <w:t>(Establishing the Massachusetts Small Business Purchasing Program.) All programs, activities, and services provided, performed, licensed, chartered, funded, regulated, or contracted for by the state shall be conducted without unlawful discrimination based on race, color, age, gender, ethnicity, sexual orientation, gender identity or expression, religion, creed, ancestry, national origin, disability, veteran’s status (including Vietnam-era veterans), or background. The Contractor and any subcontractors may not engage in discriminatory employment practices; and the Contractor certifies compliance with applicable federal and state laws, rules, and regulations governing fair labor and employment practices; and the Contractor commits to purchase supplies and services from certified minority or women-owned businesses, small businesses, or businesses owned by socially or economically disadvantaged persons or persons with disabilities. These provisions shall be enforced through the contracting agency, OSD, and/or the Massachusetts Commission against Discrimination. Any breach shall be regarded as a material breach of the contract that may subject the contractor to appropriate sanctions.</w:t>
      </w:r>
    </w:p>
    <w:p>
      <w:pPr>
        <w:pStyle w:val="Heading3"/>
        <w:numPr>
          <w:ilvl w:val="2"/>
          <w:numId w:val="2"/>
        </w:numPr>
        <w:rPr/>
      </w:pPr>
      <w:bookmarkStart w:id="240" w:name="_Toc512608756"/>
      <w:bookmarkStart w:id="241" w:name="_Toc512608254"/>
      <w:bookmarkStart w:id="242" w:name="_Toc508022469"/>
      <w:bookmarkStart w:id="243" w:name="_Toc690256541"/>
      <w:bookmarkStart w:id="244" w:name="_Toc4907492371"/>
      <w:bookmarkStart w:id="245" w:name="_Toc479324975"/>
      <w:bookmarkStart w:id="246" w:name="_Toc479324974"/>
      <w:bookmarkStart w:id="247" w:name="_Ref75945887"/>
      <w:bookmarkStart w:id="248" w:name="_Ref111880285"/>
      <w:bookmarkStart w:id="249" w:name="_Ref111875851"/>
      <w:bookmarkStart w:id="250" w:name="_Ref86035114"/>
      <w:bookmarkStart w:id="251" w:name="_Toc490749278"/>
      <w:bookmarkStart w:id="252" w:name="_Ref99857676"/>
      <w:bookmarkStart w:id="253" w:name="_Toc99855494"/>
      <w:bookmarkStart w:id="254" w:name="_Toc69025701"/>
      <w:bookmarkStart w:id="255" w:name="_Toc479325023"/>
      <w:bookmarkStart w:id="256" w:name="_Toc489812924"/>
      <w:bookmarkStart w:id="257" w:name="_Toc489800794"/>
      <w:bookmarkStart w:id="258" w:name="_Toc489793084"/>
      <w:bookmarkStart w:id="259" w:name="_Toc489792257"/>
      <w:bookmarkStart w:id="260" w:name="_Toc489791733"/>
      <w:bookmarkStart w:id="261" w:name="_Toc489788465"/>
      <w:bookmarkStart w:id="262" w:name="_Toc489812923"/>
      <w:bookmarkStart w:id="263" w:name="_Toc489800793"/>
      <w:bookmarkStart w:id="264" w:name="_Toc489793083"/>
      <w:bookmarkStart w:id="265" w:name="_Toc489792256"/>
      <w:bookmarkStart w:id="266" w:name="_Toc489791732"/>
      <w:bookmarkStart w:id="267" w:name="_Toc489788464"/>
      <w:bookmarkStart w:id="268" w:name="_Toc489812922"/>
      <w:bookmarkStart w:id="269" w:name="_Toc489800792"/>
      <w:bookmarkStart w:id="270" w:name="_Toc489793082"/>
      <w:bookmarkStart w:id="271" w:name="_Toc489792255"/>
      <w:bookmarkStart w:id="272" w:name="_Toc489791731"/>
      <w:bookmarkStart w:id="273" w:name="_Toc489788463"/>
      <w:bookmarkStart w:id="274" w:name="_Toc489812921"/>
      <w:bookmarkStart w:id="275" w:name="_Toc489800791"/>
      <w:bookmarkStart w:id="276" w:name="_Toc489793081"/>
      <w:bookmarkStart w:id="277" w:name="_Toc489792254"/>
      <w:bookmarkStart w:id="278" w:name="_Toc489791730"/>
      <w:bookmarkStart w:id="279" w:name="_Toc489788462"/>
      <w:bookmarkStart w:id="280" w:name="_Toc489812920"/>
      <w:bookmarkStart w:id="281" w:name="_Toc489800790"/>
      <w:bookmarkStart w:id="282" w:name="_Toc489793080"/>
      <w:bookmarkStart w:id="283" w:name="_Toc489792253"/>
      <w:bookmarkStart w:id="284" w:name="_Toc489791729"/>
      <w:bookmarkStart w:id="285" w:name="_Toc489788461"/>
      <w:bookmarkStart w:id="286" w:name="_Toc489812919"/>
      <w:bookmarkStart w:id="287" w:name="_Toc489800789"/>
      <w:bookmarkStart w:id="288" w:name="_Toc489793079"/>
      <w:bookmarkStart w:id="289" w:name="_Toc489792252"/>
      <w:bookmarkStart w:id="290" w:name="_Toc489791728"/>
      <w:bookmarkStart w:id="291" w:name="_Toc489788460"/>
      <w:bookmarkStart w:id="292" w:name="_PROHIBIT_ed_USE"/>
      <w:bookmarkStart w:id="293" w:name="_Toc489812906"/>
      <w:bookmarkStart w:id="294" w:name="_Toc489800776"/>
      <w:bookmarkStart w:id="295" w:name="_Toc489793066"/>
      <w:bookmarkStart w:id="296" w:name="_Toc489792239"/>
      <w:bookmarkStart w:id="297" w:name="_Toc489791715"/>
      <w:bookmarkStart w:id="298" w:name="_Toc489788447"/>
      <w:bookmarkStart w:id="299" w:name="_Toc489812905"/>
      <w:bookmarkStart w:id="300" w:name="_Toc489800775"/>
      <w:bookmarkStart w:id="301" w:name="_Toc489793065"/>
      <w:bookmarkStart w:id="302" w:name="_Toc489792238"/>
      <w:bookmarkStart w:id="303" w:name="_Toc489791714"/>
      <w:bookmarkStart w:id="304" w:name="_Toc489788446"/>
      <w:bookmarkStart w:id="305" w:name="_Toc489812904"/>
      <w:bookmarkStart w:id="306" w:name="_Toc489800774"/>
      <w:bookmarkStart w:id="307" w:name="_Toc489793064"/>
      <w:bookmarkStart w:id="308" w:name="_Toc489792237"/>
      <w:bookmarkStart w:id="309" w:name="_Toc489791713"/>
      <w:bookmarkStart w:id="310" w:name="_Toc489788445"/>
      <w:bookmarkStart w:id="311" w:name="_Toc489812903"/>
      <w:bookmarkStart w:id="312" w:name="_Toc489800773"/>
      <w:bookmarkStart w:id="313" w:name="_Toc489793063"/>
      <w:bookmarkStart w:id="314" w:name="_Toc489792236"/>
      <w:bookmarkStart w:id="315" w:name="_Toc489791712"/>
      <w:bookmarkStart w:id="316" w:name="_Toc489788444"/>
      <w:bookmarkStart w:id="317" w:name="_Toc489812902"/>
      <w:bookmarkStart w:id="318" w:name="_Toc489800772"/>
      <w:bookmarkStart w:id="319" w:name="_Toc489793062"/>
      <w:bookmarkStart w:id="320" w:name="_Toc489792235"/>
      <w:bookmarkStart w:id="321" w:name="_Toc489791711"/>
      <w:bookmarkStart w:id="322" w:name="_Toc489788443"/>
      <w:bookmarkStart w:id="323" w:name="_Toc489812901"/>
      <w:bookmarkStart w:id="324" w:name="_Toc489800771"/>
      <w:bookmarkStart w:id="325" w:name="_Toc489793061"/>
      <w:bookmarkStart w:id="326" w:name="_Toc489792234"/>
      <w:bookmarkStart w:id="327" w:name="_Toc489791710"/>
      <w:bookmarkStart w:id="328" w:name="_Toc489788442"/>
      <w:bookmarkStart w:id="329" w:name="_Toc489812900"/>
      <w:bookmarkStart w:id="330" w:name="_Toc489800770"/>
      <w:bookmarkStart w:id="331" w:name="_Toc489793060"/>
      <w:bookmarkStart w:id="332" w:name="_Toc489792233"/>
      <w:bookmarkStart w:id="333" w:name="_Toc489791709"/>
      <w:bookmarkStart w:id="334" w:name="_Toc489788441"/>
      <w:bookmarkStart w:id="335" w:name="_Toc489812899"/>
      <w:bookmarkStart w:id="336" w:name="_Toc489800769"/>
      <w:bookmarkStart w:id="337" w:name="_Toc489793059"/>
      <w:bookmarkStart w:id="338" w:name="_Toc489792232"/>
      <w:bookmarkStart w:id="339" w:name="_Toc489791708"/>
      <w:bookmarkStart w:id="340" w:name="_Toc489788440"/>
      <w:bookmarkStart w:id="341" w:name="_Toc489812898"/>
      <w:bookmarkStart w:id="342" w:name="_Toc489800768"/>
      <w:bookmarkStart w:id="343" w:name="_Toc489793058"/>
      <w:bookmarkStart w:id="344" w:name="_Toc489792231"/>
      <w:bookmarkStart w:id="345" w:name="_Toc489791707"/>
      <w:bookmarkStart w:id="346" w:name="_Toc489788439"/>
      <w:bookmarkStart w:id="347" w:name="_Toc489812897"/>
      <w:bookmarkStart w:id="348" w:name="_Toc489800767"/>
      <w:bookmarkStart w:id="349" w:name="_Toc489793057"/>
      <w:bookmarkStart w:id="350" w:name="_Toc489792230"/>
      <w:bookmarkStart w:id="351" w:name="_Toc489791706"/>
      <w:bookmarkStart w:id="352" w:name="_Toc489788438"/>
      <w:bookmarkStart w:id="353" w:name="_Toc489812896"/>
      <w:bookmarkStart w:id="354" w:name="_Toc489800766"/>
      <w:bookmarkStart w:id="355" w:name="_Toc489793056"/>
      <w:bookmarkStart w:id="356" w:name="_Toc489792229"/>
      <w:bookmarkStart w:id="357" w:name="_Toc489791705"/>
      <w:bookmarkStart w:id="358" w:name="_Toc489788437"/>
      <w:bookmarkStart w:id="359" w:name="_Toc489812895"/>
      <w:bookmarkStart w:id="360" w:name="_Toc489800765"/>
      <w:bookmarkStart w:id="361" w:name="_Toc489793055"/>
      <w:bookmarkStart w:id="362" w:name="_Toc489792228"/>
      <w:bookmarkStart w:id="363" w:name="_Toc489791704"/>
      <w:bookmarkStart w:id="364" w:name="_Toc489788436"/>
      <w:bookmarkStart w:id="365" w:name="_Toc489812894"/>
      <w:bookmarkStart w:id="366" w:name="_Toc489800764"/>
      <w:bookmarkStart w:id="367" w:name="_Toc489793054"/>
      <w:bookmarkStart w:id="368" w:name="_Toc489792227"/>
      <w:bookmarkStart w:id="369" w:name="_Toc489791703"/>
      <w:bookmarkStart w:id="370" w:name="_Toc489788435"/>
      <w:bookmarkStart w:id="371" w:name="_Toc489812893"/>
      <w:bookmarkStart w:id="372" w:name="_Toc489800763"/>
      <w:bookmarkStart w:id="373" w:name="_Toc489793053"/>
      <w:bookmarkStart w:id="374" w:name="_Toc489792226"/>
      <w:bookmarkStart w:id="375" w:name="_Toc489791702"/>
      <w:bookmarkStart w:id="376" w:name="_Toc489788434"/>
      <w:bookmarkStart w:id="377" w:name="_Toc489812892"/>
      <w:bookmarkStart w:id="378" w:name="_Toc489800762"/>
      <w:bookmarkStart w:id="379" w:name="_Toc489793052"/>
      <w:bookmarkStart w:id="380" w:name="_Toc489792225"/>
      <w:bookmarkStart w:id="381" w:name="_Toc489791701"/>
      <w:bookmarkStart w:id="382" w:name="_Toc489788433"/>
      <w:bookmarkStart w:id="383" w:name="_Toc489812891"/>
      <w:bookmarkStart w:id="384" w:name="_Toc489800761"/>
      <w:bookmarkStart w:id="385" w:name="_Toc489793051"/>
      <w:bookmarkStart w:id="386" w:name="_Toc489792224"/>
      <w:bookmarkStart w:id="387" w:name="_Toc489791700"/>
      <w:bookmarkStart w:id="388" w:name="_Toc489788432"/>
      <w:bookmarkStart w:id="389" w:name="_Toc489812890"/>
      <w:bookmarkStart w:id="390" w:name="_Toc489800760"/>
      <w:bookmarkStart w:id="391" w:name="_Toc489793050"/>
      <w:bookmarkStart w:id="392" w:name="_Toc489792223"/>
      <w:bookmarkStart w:id="393" w:name="_Toc489791699"/>
      <w:bookmarkStart w:id="394" w:name="_Toc489788431"/>
      <w:bookmarkStart w:id="395" w:name="_Toc489812889"/>
      <w:bookmarkStart w:id="396" w:name="_Toc489800759"/>
      <w:bookmarkStart w:id="397" w:name="_Toc489793049"/>
      <w:bookmarkStart w:id="398" w:name="_Toc489792222"/>
      <w:bookmarkStart w:id="399" w:name="_Toc489791698"/>
      <w:bookmarkStart w:id="400" w:name="_Toc489788430"/>
      <w:bookmarkStart w:id="401" w:name="_Toc489812888"/>
      <w:bookmarkStart w:id="402" w:name="_Toc489800758"/>
      <w:bookmarkStart w:id="403" w:name="_Toc489793048"/>
      <w:bookmarkStart w:id="404" w:name="_Toc489792221"/>
      <w:bookmarkStart w:id="405" w:name="_Toc489791697"/>
      <w:bookmarkStart w:id="406" w:name="_Toc489788429"/>
      <w:bookmarkStart w:id="407" w:name="_Toc489812887"/>
      <w:bookmarkStart w:id="408" w:name="_Toc489800757"/>
      <w:bookmarkStart w:id="409" w:name="_Toc489793047"/>
      <w:bookmarkStart w:id="410" w:name="_Toc489792220"/>
      <w:bookmarkStart w:id="411" w:name="_Toc489791696"/>
      <w:bookmarkStart w:id="412" w:name="_Toc489788428"/>
      <w:bookmarkStart w:id="413" w:name="_Toc489812886"/>
      <w:bookmarkStart w:id="414" w:name="_Toc489800756"/>
      <w:bookmarkStart w:id="415" w:name="_Toc489793046"/>
      <w:bookmarkStart w:id="416" w:name="_Toc489792219"/>
      <w:bookmarkStart w:id="417" w:name="_Toc489791695"/>
      <w:bookmarkStart w:id="418" w:name="_Toc489788427"/>
      <w:bookmarkStart w:id="419" w:name="_Toc489812885"/>
      <w:bookmarkStart w:id="420" w:name="_Toc489800755"/>
      <w:bookmarkStart w:id="421" w:name="_Toc489793045"/>
      <w:bookmarkStart w:id="422" w:name="_Toc489792218"/>
      <w:bookmarkStart w:id="423" w:name="_Toc489791694"/>
      <w:bookmarkStart w:id="424" w:name="_Toc489788426"/>
      <w:bookmarkStart w:id="425" w:name="_Toc489812883"/>
      <w:bookmarkStart w:id="426" w:name="_Toc489800753"/>
      <w:bookmarkStart w:id="427" w:name="_Toc489793043"/>
      <w:bookmarkStart w:id="428" w:name="_Toc489792216"/>
      <w:bookmarkStart w:id="429" w:name="_Toc489791692"/>
      <w:bookmarkStart w:id="430" w:name="_Toc489788424"/>
      <w:bookmarkStart w:id="431" w:name="_Toc489812882"/>
      <w:bookmarkStart w:id="432" w:name="_Toc489800752"/>
      <w:bookmarkStart w:id="433" w:name="_Toc489793042"/>
      <w:bookmarkStart w:id="434" w:name="_Toc489792215"/>
      <w:bookmarkStart w:id="435" w:name="_Toc489791691"/>
      <w:bookmarkStart w:id="436" w:name="_Toc489788423"/>
      <w:bookmarkStart w:id="437" w:name="_Toc489812881"/>
      <w:bookmarkStart w:id="438" w:name="_Toc489800751"/>
      <w:bookmarkStart w:id="439" w:name="_Toc489793041"/>
      <w:bookmarkStart w:id="440" w:name="_Toc489792214"/>
      <w:bookmarkStart w:id="441" w:name="_Toc489791690"/>
      <w:bookmarkStart w:id="442" w:name="_Toc489788422"/>
      <w:bookmarkStart w:id="443" w:name="_Toc489812880"/>
      <w:bookmarkStart w:id="444" w:name="_Toc489800750"/>
      <w:bookmarkStart w:id="445" w:name="_Toc489793040"/>
      <w:bookmarkStart w:id="446" w:name="_Toc489792213"/>
      <w:bookmarkStart w:id="447" w:name="_Toc489791689"/>
      <w:bookmarkStart w:id="448" w:name="_Toc489788421"/>
      <w:bookmarkStart w:id="449" w:name="_Toc489812879"/>
      <w:bookmarkStart w:id="450" w:name="_Toc489800749"/>
      <w:bookmarkStart w:id="451" w:name="_Toc489793039"/>
      <w:bookmarkStart w:id="452" w:name="_Toc489792212"/>
      <w:bookmarkStart w:id="453" w:name="_Toc489791688"/>
      <w:bookmarkStart w:id="454" w:name="_Toc489788420"/>
      <w:bookmarkStart w:id="455" w:name="_Toc489812878"/>
      <w:bookmarkStart w:id="456" w:name="_Toc489800748"/>
      <w:bookmarkStart w:id="457" w:name="_Toc489793038"/>
      <w:bookmarkStart w:id="458" w:name="_Toc489792211"/>
      <w:bookmarkStart w:id="459" w:name="_Toc489791687"/>
      <w:bookmarkStart w:id="460" w:name="_Toc489788419"/>
      <w:bookmarkStart w:id="461" w:name="_Toc489812877"/>
      <w:bookmarkStart w:id="462" w:name="_Toc489800747"/>
      <w:bookmarkStart w:id="463" w:name="_Toc489793037"/>
      <w:bookmarkStart w:id="464" w:name="_Toc489792210"/>
      <w:bookmarkStart w:id="465" w:name="_Toc489791686"/>
      <w:bookmarkStart w:id="466" w:name="_Toc489788418"/>
      <w:bookmarkStart w:id="467" w:name="_Toc489812876"/>
      <w:bookmarkStart w:id="468" w:name="_Toc489800746"/>
      <w:bookmarkStart w:id="469" w:name="_Toc489793036"/>
      <w:bookmarkStart w:id="470" w:name="_Toc489792209"/>
      <w:bookmarkStart w:id="471" w:name="_Toc489791685"/>
      <w:bookmarkStart w:id="472" w:name="_Toc489788417"/>
      <w:bookmarkStart w:id="473" w:name="_Toc489812875"/>
      <w:bookmarkStart w:id="474" w:name="_Toc489800745"/>
      <w:bookmarkStart w:id="475" w:name="_Toc489793035"/>
      <w:bookmarkStart w:id="476" w:name="_Toc489792208"/>
      <w:bookmarkStart w:id="477" w:name="_Toc489791684"/>
      <w:bookmarkStart w:id="478" w:name="_Toc489788416"/>
      <w:bookmarkStart w:id="479" w:name="_Toc489812874"/>
      <w:bookmarkStart w:id="480" w:name="_Toc489800744"/>
      <w:bookmarkStart w:id="481" w:name="_Toc489793034"/>
      <w:bookmarkStart w:id="482" w:name="_Toc489792207"/>
      <w:bookmarkStart w:id="483" w:name="_Toc489791683"/>
      <w:bookmarkStart w:id="484" w:name="_Toc489788415"/>
      <w:bookmarkStart w:id="485" w:name="_Toc489812873"/>
      <w:bookmarkStart w:id="486" w:name="_Toc489800743"/>
      <w:bookmarkStart w:id="487" w:name="_Toc489793033"/>
      <w:bookmarkStart w:id="488" w:name="_Toc489792206"/>
      <w:bookmarkStart w:id="489" w:name="_Toc489791682"/>
      <w:bookmarkStart w:id="490" w:name="_Toc489788414"/>
      <w:bookmarkStart w:id="491" w:name="_Toc489812872"/>
      <w:bookmarkStart w:id="492" w:name="_Toc489800742"/>
      <w:bookmarkStart w:id="493" w:name="_Toc489793032"/>
      <w:bookmarkStart w:id="494" w:name="_Toc489792205"/>
      <w:bookmarkStart w:id="495" w:name="_Toc489791681"/>
      <w:bookmarkStart w:id="496" w:name="_Toc489788413"/>
      <w:bookmarkStart w:id="497" w:name="_Toc489812871"/>
      <w:bookmarkStart w:id="498" w:name="_Toc489800741"/>
      <w:bookmarkStart w:id="499" w:name="_Toc489793031"/>
      <w:bookmarkStart w:id="500" w:name="_Toc489792204"/>
      <w:bookmarkStart w:id="501" w:name="_Toc489791680"/>
      <w:bookmarkStart w:id="502" w:name="_Toc489788412"/>
      <w:bookmarkStart w:id="503" w:name="_Toc489812870"/>
      <w:bookmarkStart w:id="504" w:name="_Toc489800740"/>
      <w:bookmarkStart w:id="505" w:name="_Toc489793030"/>
      <w:bookmarkStart w:id="506" w:name="_Toc489792203"/>
      <w:bookmarkStart w:id="507" w:name="_Toc489791679"/>
      <w:bookmarkStart w:id="508" w:name="_Toc489788411"/>
      <w:bookmarkStart w:id="509" w:name="_confidential_information"/>
      <w:bookmarkStart w:id="510" w:name="_Toc489812866"/>
      <w:bookmarkStart w:id="511" w:name="_Toc489800736"/>
      <w:bookmarkStart w:id="512" w:name="_Toc489793026"/>
      <w:bookmarkStart w:id="513" w:name="_Toc489792199"/>
      <w:bookmarkStart w:id="514" w:name="_Toc489791675"/>
      <w:bookmarkStart w:id="515" w:name="_Toc489788407"/>
      <w:bookmarkStart w:id="516" w:name="_Toc489812865"/>
      <w:bookmarkStart w:id="517" w:name="_Toc489800735"/>
      <w:bookmarkStart w:id="518" w:name="_Toc489793025"/>
      <w:bookmarkStart w:id="519" w:name="_Toc489792198"/>
      <w:bookmarkStart w:id="520" w:name="_Toc489791674"/>
      <w:bookmarkStart w:id="521" w:name="_Toc489788406"/>
      <w:bookmarkStart w:id="522" w:name="_Toc489812864"/>
      <w:bookmarkStart w:id="523" w:name="_Toc489800734"/>
      <w:bookmarkStart w:id="524" w:name="_Toc489793024"/>
      <w:bookmarkStart w:id="525" w:name="_Toc489792197"/>
      <w:bookmarkStart w:id="526" w:name="_Toc489791673"/>
      <w:bookmarkStart w:id="527" w:name="_Toc489788405"/>
      <w:bookmarkStart w:id="528" w:name="_Toc489812863"/>
      <w:bookmarkStart w:id="529" w:name="_Toc489800733"/>
      <w:bookmarkStart w:id="530" w:name="_Toc489793023"/>
      <w:bookmarkStart w:id="531" w:name="_Toc489792196"/>
      <w:bookmarkStart w:id="532" w:name="_Toc489791672"/>
      <w:bookmarkStart w:id="533" w:name="_Toc489788404"/>
      <w:bookmarkStart w:id="534" w:name="_Toc489812862"/>
      <w:bookmarkStart w:id="535" w:name="_Toc489800732"/>
      <w:bookmarkStart w:id="536" w:name="_Toc489793022"/>
      <w:bookmarkStart w:id="537" w:name="_Toc489792195"/>
      <w:bookmarkStart w:id="538" w:name="_Toc489791671"/>
      <w:bookmarkStart w:id="539" w:name="_Toc489788403"/>
      <w:bookmarkStart w:id="540" w:name="_Toc489812861"/>
      <w:bookmarkStart w:id="541" w:name="_Toc489800731"/>
      <w:bookmarkStart w:id="542" w:name="_Toc489793021"/>
      <w:bookmarkStart w:id="543" w:name="_Toc489792194"/>
      <w:bookmarkStart w:id="544" w:name="_Toc489791670"/>
      <w:bookmarkStart w:id="545" w:name="_Toc489788402"/>
      <w:bookmarkStart w:id="546" w:name="_Toc489812860"/>
      <w:bookmarkStart w:id="547" w:name="_Toc489800730"/>
      <w:bookmarkStart w:id="548" w:name="_Toc489793020"/>
      <w:bookmarkStart w:id="549" w:name="_Toc489792193"/>
      <w:bookmarkStart w:id="550" w:name="_Toc489791669"/>
      <w:bookmarkStart w:id="551" w:name="_Toc489788401"/>
      <w:bookmarkStart w:id="552" w:name="_Toc489812859"/>
      <w:bookmarkStart w:id="553" w:name="_Toc489800729"/>
      <w:bookmarkStart w:id="554" w:name="_Toc489793019"/>
      <w:bookmarkStart w:id="555" w:name="_Toc489792192"/>
      <w:bookmarkStart w:id="556" w:name="_Toc489791668"/>
      <w:bookmarkStart w:id="557" w:name="_Toc489788400"/>
      <w:bookmarkStart w:id="558" w:name="_Toc489812858"/>
      <w:bookmarkStart w:id="559" w:name="_Toc489800728"/>
      <w:bookmarkStart w:id="560" w:name="_Toc489793018"/>
      <w:bookmarkStart w:id="561" w:name="_Toc489792191"/>
      <w:bookmarkStart w:id="562" w:name="_Toc489791667"/>
      <w:bookmarkStart w:id="563" w:name="_Toc489788399"/>
      <w:bookmarkStart w:id="564" w:name="_Toc489812857"/>
      <w:bookmarkStart w:id="565" w:name="_Toc489800727"/>
      <w:bookmarkStart w:id="566" w:name="_Toc489793017"/>
      <w:bookmarkStart w:id="567" w:name="_Toc489792190"/>
      <w:bookmarkStart w:id="568" w:name="_Toc489791666"/>
      <w:bookmarkStart w:id="569" w:name="_Toc489788398"/>
      <w:bookmarkStart w:id="570" w:name="_Toc489812856"/>
      <w:bookmarkStart w:id="571" w:name="_Toc489800726"/>
      <w:bookmarkStart w:id="572" w:name="_Toc489793016"/>
      <w:bookmarkStart w:id="573" w:name="_Toc489792189"/>
      <w:bookmarkStart w:id="574" w:name="_Toc489791665"/>
      <w:bookmarkStart w:id="575" w:name="_Toc489788397"/>
      <w:bookmarkStart w:id="576" w:name="_Toc489812855"/>
      <w:bookmarkStart w:id="577" w:name="_Toc489800725"/>
      <w:bookmarkStart w:id="578" w:name="_Toc489793015"/>
      <w:bookmarkStart w:id="579" w:name="_Toc489792188"/>
      <w:bookmarkStart w:id="580" w:name="_Toc489791664"/>
      <w:bookmarkStart w:id="581" w:name="_Toc489788396"/>
      <w:bookmarkStart w:id="582" w:name="_Toc489812854"/>
      <w:bookmarkStart w:id="583" w:name="_Toc489800724"/>
      <w:bookmarkStart w:id="584" w:name="_Toc489793014"/>
      <w:bookmarkStart w:id="585" w:name="_Toc489792187"/>
      <w:bookmarkStart w:id="586" w:name="_Toc489791663"/>
      <w:bookmarkStart w:id="587" w:name="_Toc489788395"/>
      <w:bookmarkStart w:id="588" w:name="_Toc489812853"/>
      <w:bookmarkStart w:id="589" w:name="_Toc489800723"/>
      <w:bookmarkStart w:id="590" w:name="_Toc489793013"/>
      <w:bookmarkStart w:id="591" w:name="_Toc489792186"/>
      <w:bookmarkStart w:id="592" w:name="_Toc489791662"/>
      <w:bookmarkStart w:id="593" w:name="_Toc489788394"/>
      <w:bookmarkStart w:id="594" w:name="_Toc489812852"/>
      <w:bookmarkStart w:id="595" w:name="_Toc489800722"/>
      <w:bookmarkStart w:id="596" w:name="_Toc489793012"/>
      <w:bookmarkStart w:id="597" w:name="_Toc489792185"/>
      <w:bookmarkStart w:id="598" w:name="_Toc489791661"/>
      <w:bookmarkStart w:id="599" w:name="_Toc489788393"/>
      <w:bookmarkStart w:id="600" w:name="_Toc489812851"/>
      <w:bookmarkStart w:id="601" w:name="_Toc489800721"/>
      <w:bookmarkStart w:id="602" w:name="_Toc489793011"/>
      <w:bookmarkStart w:id="603" w:name="_Toc489792184"/>
      <w:bookmarkStart w:id="604" w:name="_Toc489791660"/>
      <w:bookmarkStart w:id="605" w:name="_Toc489788392"/>
      <w:bookmarkStart w:id="606" w:name="_Toc489812850"/>
      <w:bookmarkStart w:id="607" w:name="_Toc489800720"/>
      <w:bookmarkStart w:id="608" w:name="_Toc489793010"/>
      <w:bookmarkStart w:id="609" w:name="_Toc489792183"/>
      <w:bookmarkStart w:id="610" w:name="_Toc489791659"/>
      <w:bookmarkStart w:id="611" w:name="_Toc489788391"/>
      <w:bookmarkStart w:id="612" w:name="_Toc489812849"/>
      <w:bookmarkStart w:id="613" w:name="_Toc489800719"/>
      <w:bookmarkStart w:id="614" w:name="_Toc489793009"/>
      <w:bookmarkStart w:id="615" w:name="_Toc489792182"/>
      <w:bookmarkStart w:id="616" w:name="_Toc489791658"/>
      <w:bookmarkStart w:id="617" w:name="_Toc489788390"/>
      <w:bookmarkStart w:id="618" w:name="_Toc489812848"/>
      <w:bookmarkStart w:id="619" w:name="_Toc489800718"/>
      <w:bookmarkStart w:id="620" w:name="_Toc489793008"/>
      <w:bookmarkStart w:id="621" w:name="_Toc489792181"/>
      <w:bookmarkStart w:id="622" w:name="_Toc489791657"/>
      <w:bookmarkStart w:id="623" w:name="_Toc489788389"/>
      <w:bookmarkStart w:id="624" w:name="_Toc489812847"/>
      <w:bookmarkStart w:id="625" w:name="_Toc489800717"/>
      <w:bookmarkStart w:id="626" w:name="_Toc489793007"/>
      <w:bookmarkStart w:id="627" w:name="_Toc489792180"/>
      <w:bookmarkStart w:id="628" w:name="_Toc489791656"/>
      <w:bookmarkStart w:id="629" w:name="_Toc489788388"/>
      <w:bookmarkStart w:id="630" w:name="_Toc489812846"/>
      <w:bookmarkStart w:id="631" w:name="_Toc489800716"/>
      <w:bookmarkStart w:id="632" w:name="_Toc489793006"/>
      <w:bookmarkStart w:id="633" w:name="_Toc489792179"/>
      <w:bookmarkStart w:id="634" w:name="_Toc489791655"/>
      <w:bookmarkStart w:id="635" w:name="_Toc489788387"/>
      <w:bookmarkStart w:id="636" w:name="_Toc489812845"/>
      <w:bookmarkStart w:id="637" w:name="_Toc489800715"/>
      <w:bookmarkStart w:id="638" w:name="_Toc489793005"/>
      <w:bookmarkStart w:id="639" w:name="_Toc489792178"/>
      <w:bookmarkStart w:id="640" w:name="_Toc489791654"/>
      <w:bookmarkStart w:id="641" w:name="_Toc489788386"/>
      <w:bookmarkStart w:id="642" w:name="_Toc489812844"/>
      <w:bookmarkStart w:id="643" w:name="_Toc489800714"/>
      <w:bookmarkStart w:id="644" w:name="_Toc489793004"/>
      <w:bookmarkStart w:id="645" w:name="_Toc489792177"/>
      <w:bookmarkStart w:id="646" w:name="_Toc489791653"/>
      <w:bookmarkStart w:id="647" w:name="_Toc489788385"/>
      <w:bookmarkStart w:id="648" w:name="_Toc489812843"/>
      <w:bookmarkStart w:id="649" w:name="_Toc489800713"/>
      <w:bookmarkStart w:id="650" w:name="_Toc489793003"/>
      <w:bookmarkStart w:id="651" w:name="_Toc489792176"/>
      <w:bookmarkStart w:id="652" w:name="_Toc489791652"/>
      <w:bookmarkStart w:id="653" w:name="_Toc489788384"/>
      <w:bookmarkStart w:id="654" w:name="_Toc489812842"/>
      <w:bookmarkStart w:id="655" w:name="_Toc489800712"/>
      <w:bookmarkStart w:id="656" w:name="_Toc489793002"/>
      <w:bookmarkStart w:id="657" w:name="_Toc489792175"/>
      <w:bookmarkStart w:id="658" w:name="_Toc489791651"/>
      <w:bookmarkStart w:id="659" w:name="_Toc489788383"/>
      <w:bookmarkStart w:id="660" w:name="_Toc489812841"/>
      <w:bookmarkStart w:id="661" w:name="_Toc489800711"/>
      <w:bookmarkStart w:id="662" w:name="_Toc489793001"/>
      <w:bookmarkStart w:id="663" w:name="_Toc489792174"/>
      <w:bookmarkStart w:id="664" w:name="_Toc489791650"/>
      <w:bookmarkStart w:id="665" w:name="_Toc489788382"/>
      <w:bookmarkStart w:id="666" w:name="_Toc489812840"/>
      <w:bookmarkStart w:id="667" w:name="_Toc489800710"/>
      <w:bookmarkStart w:id="668" w:name="_Toc489793000"/>
      <w:bookmarkStart w:id="669" w:name="_Toc489792173"/>
      <w:bookmarkStart w:id="670" w:name="_Toc489791649"/>
      <w:bookmarkStart w:id="671" w:name="_Toc489788381"/>
      <w:bookmarkStart w:id="672" w:name="_Toc489812839"/>
      <w:bookmarkStart w:id="673" w:name="_Toc489800709"/>
      <w:bookmarkStart w:id="674" w:name="_Toc489792999"/>
      <w:bookmarkStart w:id="675" w:name="_Toc489792172"/>
      <w:bookmarkStart w:id="676" w:name="_Toc489791648"/>
      <w:bookmarkStart w:id="677" w:name="_Toc489788380"/>
      <w:bookmarkStart w:id="678" w:name="_Toc489812838"/>
      <w:bookmarkStart w:id="679" w:name="_Toc489800708"/>
      <w:bookmarkStart w:id="680" w:name="_Toc489792998"/>
      <w:bookmarkStart w:id="681" w:name="_Toc489792171"/>
      <w:bookmarkStart w:id="682" w:name="_Toc489791647"/>
      <w:bookmarkStart w:id="683" w:name="_Toc489788379"/>
      <w:bookmarkStart w:id="684" w:name="_Toc489812837"/>
      <w:bookmarkStart w:id="685" w:name="_Toc489800707"/>
      <w:bookmarkStart w:id="686" w:name="_Toc489792997"/>
      <w:bookmarkStart w:id="687" w:name="_Toc489792170"/>
      <w:bookmarkStart w:id="688" w:name="_Toc489791646"/>
      <w:bookmarkStart w:id="689" w:name="_Toc489788378"/>
      <w:bookmarkStart w:id="690" w:name="_Toc489812836"/>
      <w:bookmarkStart w:id="691" w:name="_Toc489800706"/>
      <w:bookmarkStart w:id="692" w:name="_Toc489792996"/>
      <w:bookmarkStart w:id="693" w:name="_Toc489792169"/>
      <w:bookmarkStart w:id="694" w:name="_Toc489791645"/>
      <w:bookmarkStart w:id="695" w:name="_Toc489788377"/>
      <w:bookmarkStart w:id="696" w:name="_Toc489812835"/>
      <w:bookmarkStart w:id="697" w:name="_Toc489800705"/>
      <w:bookmarkStart w:id="698" w:name="_Toc489792995"/>
      <w:bookmarkStart w:id="699" w:name="_Toc489792168"/>
      <w:bookmarkStart w:id="700" w:name="_Toc489791644"/>
      <w:bookmarkStart w:id="701" w:name="_Toc489788376"/>
      <w:bookmarkStart w:id="702" w:name="_Toc489812834"/>
      <w:bookmarkStart w:id="703" w:name="_Toc489800704"/>
      <w:bookmarkStart w:id="704" w:name="_Toc489792994"/>
      <w:bookmarkStart w:id="705" w:name="_Toc489792167"/>
      <w:bookmarkStart w:id="706" w:name="_Toc489791643"/>
      <w:bookmarkStart w:id="707" w:name="_Toc489788375"/>
      <w:bookmarkStart w:id="708" w:name="_Toc489812833"/>
      <w:bookmarkStart w:id="709" w:name="_Toc489800703"/>
      <w:bookmarkStart w:id="710" w:name="_Toc489792993"/>
      <w:bookmarkStart w:id="711" w:name="_Toc489792166"/>
      <w:bookmarkStart w:id="712" w:name="_Toc489791642"/>
      <w:bookmarkStart w:id="713" w:name="_Toc489788374"/>
      <w:bookmarkStart w:id="714" w:name="_Toc489812832"/>
      <w:bookmarkStart w:id="715" w:name="_Toc489800702"/>
      <w:bookmarkStart w:id="716" w:name="_Toc489792992"/>
      <w:bookmarkStart w:id="717" w:name="_Toc489792165"/>
      <w:bookmarkStart w:id="718" w:name="_Toc489791641"/>
      <w:bookmarkStart w:id="719" w:name="_Toc489788373"/>
      <w:bookmarkStart w:id="720" w:name="_Toc489812831"/>
      <w:bookmarkStart w:id="721" w:name="_Toc489800701"/>
      <w:bookmarkStart w:id="722" w:name="_Toc489792991"/>
      <w:bookmarkStart w:id="723" w:name="_Toc489792164"/>
      <w:bookmarkStart w:id="724" w:name="_Toc489791640"/>
      <w:bookmarkStart w:id="725" w:name="_Toc489788372"/>
      <w:bookmarkStart w:id="726" w:name="_Toc489812830"/>
      <w:bookmarkStart w:id="727" w:name="_Toc489800700"/>
      <w:bookmarkStart w:id="728" w:name="_Toc489792990"/>
      <w:bookmarkStart w:id="729" w:name="_Toc489792163"/>
      <w:bookmarkStart w:id="730" w:name="_Toc489791639"/>
      <w:bookmarkStart w:id="731" w:name="_Toc489788371"/>
      <w:bookmarkStart w:id="732" w:name="_Toc489812829"/>
      <w:bookmarkStart w:id="733" w:name="_Toc489800699"/>
      <w:bookmarkStart w:id="734" w:name="_Toc489792989"/>
      <w:bookmarkStart w:id="735" w:name="_Toc489792162"/>
      <w:bookmarkStart w:id="736" w:name="_Toc489791638"/>
      <w:bookmarkStart w:id="737" w:name="_Toc489788370"/>
      <w:bookmarkStart w:id="738" w:name="_Toc489812828"/>
      <w:bookmarkStart w:id="739" w:name="_Toc489800698"/>
      <w:bookmarkStart w:id="740" w:name="_Toc489792988"/>
      <w:bookmarkStart w:id="741" w:name="_Toc489792161"/>
      <w:bookmarkStart w:id="742" w:name="_Toc489791637"/>
      <w:bookmarkStart w:id="743" w:name="_Toc489788369"/>
      <w:bookmarkStart w:id="744" w:name="_Toc489812827"/>
      <w:bookmarkStart w:id="745" w:name="_Toc489800697"/>
      <w:bookmarkStart w:id="746" w:name="_Toc489792987"/>
      <w:bookmarkStart w:id="747" w:name="_Toc489792160"/>
      <w:bookmarkStart w:id="748" w:name="_Toc489791636"/>
      <w:bookmarkStart w:id="749" w:name="_Toc489788368"/>
      <w:bookmarkStart w:id="750" w:name="_Toc489812826"/>
      <w:bookmarkStart w:id="751" w:name="_Toc489800696"/>
      <w:bookmarkStart w:id="752" w:name="_Toc489792986"/>
      <w:bookmarkStart w:id="753" w:name="_Toc489792159"/>
      <w:bookmarkStart w:id="754" w:name="_Toc489791635"/>
      <w:bookmarkStart w:id="755" w:name="_Toc489788367"/>
      <w:bookmarkStart w:id="756" w:name="_Toc489812825"/>
      <w:bookmarkStart w:id="757" w:name="_Toc489800695"/>
      <w:bookmarkStart w:id="758" w:name="_Toc489792985"/>
      <w:bookmarkStart w:id="759" w:name="_Toc489792158"/>
      <w:bookmarkStart w:id="760" w:name="_Toc489791634"/>
      <w:bookmarkStart w:id="761" w:name="_Toc489788366"/>
      <w:bookmarkStart w:id="762" w:name="_Toc489812824"/>
      <w:bookmarkStart w:id="763" w:name="_Toc489800694"/>
      <w:bookmarkStart w:id="764" w:name="_Toc489792984"/>
      <w:bookmarkStart w:id="765" w:name="_Toc489792157"/>
      <w:bookmarkStart w:id="766" w:name="_Toc489791633"/>
      <w:bookmarkStart w:id="767" w:name="_Toc489788365"/>
      <w:bookmarkStart w:id="768" w:name="_Toc489812823"/>
      <w:bookmarkStart w:id="769" w:name="_Toc489800693"/>
      <w:bookmarkStart w:id="770" w:name="_Toc489792983"/>
      <w:bookmarkStart w:id="771" w:name="_Toc489792156"/>
      <w:bookmarkStart w:id="772" w:name="_Toc489791632"/>
      <w:bookmarkStart w:id="773" w:name="_Toc489788364"/>
      <w:bookmarkStart w:id="774" w:name="_Toc489812822"/>
      <w:bookmarkStart w:id="775" w:name="_Toc489800692"/>
      <w:bookmarkStart w:id="776" w:name="_Toc489792982"/>
      <w:bookmarkStart w:id="777" w:name="_Toc489792155"/>
      <w:bookmarkStart w:id="778" w:name="_Toc489791631"/>
      <w:bookmarkStart w:id="779" w:name="_Toc489788363"/>
      <w:bookmarkStart w:id="780" w:name="_Toc489812821"/>
      <w:bookmarkStart w:id="781" w:name="_Toc489800691"/>
      <w:bookmarkStart w:id="782" w:name="_Toc489792981"/>
      <w:bookmarkStart w:id="783" w:name="_Toc489792154"/>
      <w:bookmarkStart w:id="784" w:name="_Toc489791630"/>
      <w:bookmarkStart w:id="785" w:name="_Toc489788362"/>
      <w:bookmarkStart w:id="786" w:name="_Toc489812820"/>
      <w:bookmarkStart w:id="787" w:name="_Toc489800690"/>
      <w:bookmarkStart w:id="788" w:name="_Toc489792980"/>
      <w:bookmarkStart w:id="789" w:name="_Toc489792153"/>
      <w:bookmarkStart w:id="790" w:name="_Toc489791629"/>
      <w:bookmarkStart w:id="791" w:name="_Toc489788361"/>
      <w:bookmarkStart w:id="792" w:name="_Toc489812819"/>
      <w:bookmarkStart w:id="793" w:name="_Toc489800689"/>
      <w:bookmarkStart w:id="794" w:name="_Toc489792979"/>
      <w:bookmarkStart w:id="795" w:name="_Toc489792152"/>
      <w:bookmarkStart w:id="796" w:name="_Toc489791628"/>
      <w:bookmarkStart w:id="797" w:name="_Toc489788360"/>
      <w:bookmarkStart w:id="798" w:name="_Toc489812818"/>
      <w:bookmarkStart w:id="799" w:name="_Toc489800688"/>
      <w:bookmarkStart w:id="800" w:name="_Toc489792978"/>
      <w:bookmarkStart w:id="801" w:name="_Toc489792151"/>
      <w:bookmarkStart w:id="802" w:name="_Toc489791627"/>
      <w:bookmarkStart w:id="803" w:name="_Toc489788359"/>
      <w:bookmarkStart w:id="804" w:name="_Toc489812817"/>
      <w:bookmarkStart w:id="805" w:name="_Toc489800687"/>
      <w:bookmarkStart w:id="806" w:name="_Toc489792977"/>
      <w:bookmarkStart w:id="807" w:name="_Toc489792150"/>
      <w:bookmarkStart w:id="808" w:name="_Toc489791626"/>
      <w:bookmarkStart w:id="809" w:name="_Toc489788358"/>
      <w:bookmarkStart w:id="810" w:name="_Toc489812816"/>
      <w:bookmarkStart w:id="811" w:name="_Toc489800686"/>
      <w:bookmarkStart w:id="812" w:name="_Toc489792976"/>
      <w:bookmarkStart w:id="813" w:name="_Toc489792149"/>
      <w:bookmarkStart w:id="814" w:name="_Toc489791625"/>
      <w:bookmarkStart w:id="815" w:name="_Toc489788357"/>
      <w:bookmarkStart w:id="816" w:name="_Toc489812815"/>
      <w:bookmarkStart w:id="817" w:name="_Toc489800685"/>
      <w:bookmarkStart w:id="818" w:name="_Toc489792975"/>
      <w:bookmarkStart w:id="819" w:name="_Toc489792148"/>
      <w:bookmarkStart w:id="820" w:name="_Toc489791624"/>
      <w:bookmarkStart w:id="821" w:name="_Toc489788356"/>
      <w:bookmarkStart w:id="822" w:name="_Toc489812814"/>
      <w:bookmarkStart w:id="823" w:name="_Toc489800684"/>
      <w:bookmarkStart w:id="824" w:name="_Toc489792974"/>
      <w:bookmarkStart w:id="825" w:name="_Toc489792147"/>
      <w:bookmarkStart w:id="826" w:name="_Toc489791623"/>
      <w:bookmarkStart w:id="827" w:name="_Toc489788355"/>
      <w:bookmarkStart w:id="828" w:name="_Toc489812813"/>
      <w:bookmarkStart w:id="829" w:name="_Toc489800683"/>
      <w:bookmarkStart w:id="830" w:name="_Toc489792973"/>
      <w:bookmarkStart w:id="831" w:name="_Toc489792146"/>
      <w:bookmarkStart w:id="832" w:name="_Toc489791622"/>
      <w:bookmarkStart w:id="833" w:name="_Toc489788354"/>
      <w:bookmarkStart w:id="834" w:name="_Toc489812812"/>
      <w:bookmarkStart w:id="835" w:name="_Toc489800682"/>
      <w:bookmarkStart w:id="836" w:name="_Toc489792972"/>
      <w:bookmarkStart w:id="837" w:name="_Toc489792145"/>
      <w:bookmarkStart w:id="838" w:name="_Toc489791621"/>
      <w:bookmarkStart w:id="839" w:name="_Toc489788353"/>
      <w:bookmarkStart w:id="840" w:name="_Toc489812811"/>
      <w:bookmarkStart w:id="841" w:name="_Toc489800681"/>
      <w:bookmarkStart w:id="842" w:name="_Toc489792971"/>
      <w:bookmarkStart w:id="843" w:name="_Toc489792144"/>
      <w:bookmarkStart w:id="844" w:name="_Toc489791620"/>
      <w:bookmarkStart w:id="845" w:name="_Toc489788352"/>
      <w:bookmarkStart w:id="846" w:name="_Toc489812810"/>
      <w:bookmarkStart w:id="847" w:name="_Toc489800680"/>
      <w:bookmarkStart w:id="848" w:name="_Toc489792970"/>
      <w:bookmarkStart w:id="849" w:name="_Toc489792143"/>
      <w:bookmarkStart w:id="850" w:name="_Toc489791619"/>
      <w:bookmarkStart w:id="851" w:name="_Toc489788351"/>
      <w:bookmarkStart w:id="852" w:name="_Toc489812809"/>
      <w:bookmarkStart w:id="853" w:name="_Toc489800679"/>
      <w:bookmarkStart w:id="854" w:name="_Toc489792969"/>
      <w:bookmarkStart w:id="855" w:name="_Toc489792142"/>
      <w:bookmarkStart w:id="856" w:name="_Toc489791618"/>
      <w:bookmarkStart w:id="857" w:name="_Toc489788350"/>
      <w:bookmarkStart w:id="858" w:name="_Toc489812808"/>
      <w:bookmarkStart w:id="859" w:name="_Toc489800678"/>
      <w:bookmarkStart w:id="860" w:name="_Toc489792968"/>
      <w:bookmarkStart w:id="861" w:name="_Toc489792141"/>
      <w:bookmarkStart w:id="862" w:name="_Toc489791617"/>
      <w:bookmarkStart w:id="863" w:name="_Toc489788349"/>
      <w:bookmarkStart w:id="864" w:name="_Toc489812807"/>
      <w:bookmarkStart w:id="865" w:name="_Toc489800677"/>
      <w:bookmarkStart w:id="866" w:name="_Toc489792967"/>
      <w:bookmarkStart w:id="867" w:name="_Toc489792140"/>
      <w:bookmarkStart w:id="868" w:name="_Toc489791616"/>
      <w:bookmarkStart w:id="869" w:name="_Toc489788348"/>
      <w:bookmarkStart w:id="870" w:name="_Toc489812806"/>
      <w:bookmarkStart w:id="871" w:name="_Toc489800676"/>
      <w:bookmarkStart w:id="872" w:name="_Toc489792966"/>
      <w:bookmarkStart w:id="873" w:name="_Toc489792139"/>
      <w:bookmarkStart w:id="874" w:name="_Toc489791615"/>
      <w:bookmarkStart w:id="875" w:name="_Toc489788347"/>
      <w:bookmarkStart w:id="876" w:name="_Toc489812805"/>
      <w:bookmarkStart w:id="877" w:name="_Toc489800675"/>
      <w:bookmarkStart w:id="878" w:name="_Toc489792965"/>
      <w:bookmarkStart w:id="879" w:name="_Toc489792138"/>
      <w:bookmarkStart w:id="880" w:name="_Toc489791614"/>
      <w:bookmarkStart w:id="881" w:name="_Toc489788346"/>
      <w:bookmarkStart w:id="882" w:name="_Toc489812804"/>
      <w:bookmarkStart w:id="883" w:name="_Toc489800674"/>
      <w:bookmarkStart w:id="884" w:name="_Toc489792964"/>
      <w:bookmarkStart w:id="885" w:name="_Toc489792137"/>
      <w:bookmarkStart w:id="886" w:name="_Toc489791613"/>
      <w:bookmarkStart w:id="887" w:name="_Toc489788345"/>
      <w:bookmarkStart w:id="888" w:name="_Toc489812803"/>
      <w:bookmarkStart w:id="889" w:name="_Toc489800673"/>
      <w:bookmarkStart w:id="890" w:name="_Toc489792963"/>
      <w:bookmarkStart w:id="891" w:name="_Toc489792136"/>
      <w:bookmarkStart w:id="892" w:name="_Toc489791612"/>
      <w:bookmarkStart w:id="893" w:name="_Toc489788344"/>
      <w:bookmarkStart w:id="894" w:name="_Toc489812802"/>
      <w:bookmarkStart w:id="895" w:name="_Toc489800672"/>
      <w:bookmarkStart w:id="896" w:name="_Toc489792962"/>
      <w:bookmarkStart w:id="897" w:name="_Toc489792135"/>
      <w:bookmarkStart w:id="898" w:name="_Toc489791611"/>
      <w:bookmarkStart w:id="899" w:name="_Toc489788343"/>
      <w:bookmarkStart w:id="900" w:name="_Toc489812754"/>
      <w:bookmarkStart w:id="901" w:name="_Toc489800623"/>
      <w:bookmarkStart w:id="902" w:name="_Toc489792913"/>
      <w:bookmarkStart w:id="903" w:name="_Toc489792086"/>
      <w:bookmarkStart w:id="904" w:name="_Toc489791562"/>
      <w:bookmarkStart w:id="905" w:name="_Toc489812753"/>
      <w:bookmarkStart w:id="906" w:name="_Toc489800622"/>
      <w:bookmarkStart w:id="907" w:name="_Toc489792912"/>
      <w:bookmarkStart w:id="908" w:name="_Toc489792085"/>
      <w:bookmarkStart w:id="909" w:name="_Toc489791561"/>
      <w:bookmarkStart w:id="910" w:name="_Toc489812752"/>
      <w:bookmarkStart w:id="911" w:name="_Toc489800621"/>
      <w:bookmarkStart w:id="912" w:name="_Toc489792911"/>
      <w:bookmarkStart w:id="913" w:name="_Toc489792084"/>
      <w:bookmarkStart w:id="914" w:name="_Toc489791560"/>
      <w:bookmarkStart w:id="915" w:name="_Toc489812751"/>
      <w:bookmarkStart w:id="916" w:name="_Toc489800620"/>
      <w:bookmarkStart w:id="917" w:name="_Toc489792910"/>
      <w:bookmarkStart w:id="918" w:name="_Toc489792083"/>
      <w:bookmarkStart w:id="919" w:name="_Toc489791559"/>
      <w:bookmarkStart w:id="920" w:name="_Toc489812750"/>
      <w:bookmarkStart w:id="921" w:name="_Toc489800619"/>
      <w:bookmarkStart w:id="922" w:name="_Toc489792909"/>
      <w:bookmarkStart w:id="923" w:name="_Toc489792082"/>
      <w:bookmarkStart w:id="924" w:name="_Toc489791558"/>
      <w:bookmarkStart w:id="925" w:name="_Toc489812749"/>
      <w:bookmarkStart w:id="926" w:name="_Toc489800618"/>
      <w:bookmarkStart w:id="927" w:name="_Toc489792908"/>
      <w:bookmarkStart w:id="928" w:name="_Toc489792081"/>
      <w:bookmarkStart w:id="929" w:name="_Toc489791557"/>
      <w:bookmarkStart w:id="930" w:name="_Toc489812748"/>
      <w:bookmarkStart w:id="931" w:name="_Toc489800617"/>
      <w:bookmarkStart w:id="932" w:name="_Toc489792907"/>
      <w:bookmarkStart w:id="933" w:name="_Toc489792080"/>
      <w:bookmarkStart w:id="934" w:name="_Toc489791556"/>
      <w:bookmarkStart w:id="935" w:name="_Toc489812747"/>
      <w:bookmarkStart w:id="936" w:name="_Toc489800616"/>
      <w:bookmarkStart w:id="937" w:name="_Toc489792906"/>
      <w:bookmarkStart w:id="938" w:name="_Toc489792079"/>
      <w:bookmarkStart w:id="939" w:name="_Toc489791555"/>
      <w:bookmarkStart w:id="940" w:name="_Toc489812746"/>
      <w:bookmarkStart w:id="941" w:name="_Toc489800615"/>
      <w:bookmarkStart w:id="942" w:name="_Toc489792905"/>
      <w:bookmarkStart w:id="943" w:name="_Toc489792078"/>
      <w:bookmarkStart w:id="944" w:name="_Toc489791554"/>
      <w:bookmarkStart w:id="945" w:name="_Toc489812745"/>
      <w:bookmarkStart w:id="946" w:name="_Toc489800614"/>
      <w:bookmarkStart w:id="947" w:name="_Toc489792904"/>
      <w:bookmarkStart w:id="948" w:name="_Toc489792077"/>
      <w:bookmarkStart w:id="949" w:name="_Toc489791553"/>
      <w:bookmarkStart w:id="950" w:name="_Toc489812744"/>
      <w:bookmarkStart w:id="951" w:name="_Toc489800613"/>
      <w:bookmarkStart w:id="952" w:name="_Toc489792903"/>
      <w:bookmarkStart w:id="953" w:name="_Toc489792076"/>
      <w:bookmarkStart w:id="954" w:name="_Toc489791552"/>
      <w:bookmarkStart w:id="955" w:name="_Toc489812743"/>
      <w:bookmarkStart w:id="956" w:name="_Toc489800612"/>
      <w:bookmarkStart w:id="957" w:name="_Toc489792902"/>
      <w:bookmarkStart w:id="958" w:name="_Toc489792075"/>
      <w:bookmarkStart w:id="959" w:name="_Toc489791551"/>
      <w:bookmarkStart w:id="960" w:name="_Toc489812742"/>
      <w:bookmarkStart w:id="961" w:name="_Toc489800611"/>
      <w:bookmarkStart w:id="962" w:name="_Toc489792901"/>
      <w:bookmarkStart w:id="963" w:name="_Toc489792074"/>
      <w:bookmarkStart w:id="964" w:name="_Toc489791550"/>
      <w:bookmarkStart w:id="965" w:name="_Toc489812741"/>
      <w:bookmarkStart w:id="966" w:name="_Toc489800610"/>
      <w:bookmarkStart w:id="967" w:name="_Toc489792900"/>
      <w:bookmarkStart w:id="968" w:name="_Toc489792073"/>
      <w:bookmarkStart w:id="969" w:name="_Toc489791549"/>
      <w:bookmarkStart w:id="970" w:name="_Toc489812740"/>
      <w:bookmarkStart w:id="971" w:name="_Toc489800609"/>
      <w:bookmarkStart w:id="972" w:name="_Toc489792899"/>
      <w:bookmarkStart w:id="973" w:name="_Toc489792072"/>
      <w:bookmarkStart w:id="974" w:name="_Toc489791548"/>
      <w:bookmarkStart w:id="975" w:name="_Toc489812725"/>
      <w:bookmarkStart w:id="976" w:name="_Toc489800594"/>
      <w:bookmarkStart w:id="977" w:name="_Toc489792884"/>
      <w:bookmarkStart w:id="978" w:name="_Toc489792057"/>
      <w:bookmarkStart w:id="979" w:name="_Toc489791533"/>
      <w:bookmarkStart w:id="980" w:name="_Toc489812716"/>
      <w:bookmarkStart w:id="981" w:name="_Toc489800585"/>
      <w:bookmarkStart w:id="982" w:name="_Toc489792875"/>
      <w:bookmarkStart w:id="983" w:name="_Toc489792048"/>
      <w:bookmarkStart w:id="984" w:name="_Toc489791524"/>
      <w:bookmarkStart w:id="985" w:name="_Toc489812705"/>
      <w:bookmarkStart w:id="986" w:name="_Toc489800574"/>
      <w:bookmarkStart w:id="987" w:name="_Toc489792864"/>
      <w:bookmarkStart w:id="988" w:name="_Toc489792037"/>
      <w:bookmarkStart w:id="989" w:name="_Toc489791513"/>
      <w:bookmarkStart w:id="990" w:name="_Toc489812704"/>
      <w:bookmarkStart w:id="991" w:name="_Toc489800573"/>
      <w:bookmarkStart w:id="992" w:name="_Toc489792863"/>
      <w:bookmarkStart w:id="993" w:name="_Toc489792036"/>
      <w:bookmarkStart w:id="994" w:name="_Toc489791512"/>
      <w:bookmarkStart w:id="995" w:name="_Toc489812703"/>
      <w:bookmarkStart w:id="996" w:name="_Toc489800572"/>
      <w:bookmarkStart w:id="997" w:name="_Toc489792862"/>
      <w:bookmarkStart w:id="998" w:name="_Toc489792035"/>
      <w:bookmarkStart w:id="999" w:name="_Toc489791511"/>
      <w:bookmarkStart w:id="1000" w:name="_Toc489812702"/>
      <w:bookmarkStart w:id="1001" w:name="_Toc489800571"/>
      <w:bookmarkStart w:id="1002" w:name="_Toc489792861"/>
      <w:bookmarkStart w:id="1003" w:name="_Toc489792034"/>
      <w:bookmarkStart w:id="1004" w:name="_Toc489791510"/>
      <w:bookmarkStart w:id="1005" w:name="_Toc489812701"/>
      <w:bookmarkStart w:id="1006" w:name="_Toc489800570"/>
      <w:bookmarkStart w:id="1007" w:name="_Toc489792860"/>
      <w:bookmarkStart w:id="1008" w:name="_Toc489792033"/>
      <w:bookmarkStart w:id="1009" w:name="_Toc489791509"/>
      <w:bookmarkStart w:id="1010" w:name="_Toc494214636"/>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r>
        <w:rPr/>
        <w:t>Supplemental Provisions</w:t>
      </w:r>
      <w:bookmarkEnd w:id="240"/>
      <w:bookmarkEnd w:id="241"/>
      <w:bookmarkEnd w:id="242"/>
    </w:p>
    <w:p>
      <w:pPr>
        <w:pStyle w:val="Heading4"/>
        <w:numPr>
          <w:ilvl w:val="3"/>
          <w:numId w:val="2"/>
        </w:numPr>
        <w:ind w:left="2160" w:hanging="1080"/>
        <w:rPr/>
      </w:pPr>
      <w:r>
        <w:rPr/>
        <w:t>Applicability</w:t>
      </w:r>
    </w:p>
    <w:p>
      <w:pPr>
        <w:pStyle w:val="Normal"/>
        <w:jc w:val="both"/>
        <w:rPr>
          <w:szCs w:val="22"/>
        </w:rPr>
      </w:pPr>
      <w:r>
        <w:rPr>
          <w:szCs w:val="22"/>
        </w:rPr>
        <w:t xml:space="preserve">Where applicable, these Supplemental Provisions shall apply to this IFB # {Bid_ID}. In the event of a conflict or disparity between these Supplemental Provisions and Standard Terms &amp; Conditions, the Supplemental Provisions govern. </w:t>
      </w:r>
    </w:p>
    <w:p>
      <w:pPr>
        <w:pStyle w:val="Heading4"/>
        <w:numPr>
          <w:ilvl w:val="3"/>
          <w:numId w:val="2"/>
        </w:numPr>
        <w:ind w:left="2160" w:hanging="1080"/>
        <w:rPr>
          <w:w w:val="100"/>
        </w:rPr>
      </w:pPr>
      <w:r>
        <w:rPr>
          <w:w w:val="100"/>
        </w:rPr>
        <w:t>Performance Guarantee</w:t>
      </w:r>
    </w:p>
    <w:p>
      <w:pPr>
        <w:pStyle w:val="Normal"/>
        <w:rPr/>
      </w:pPr>
      <w:r>
        <w:rPr/>
        <w:t>{#PERFORMANCE_BOND}</w:t>
      </w:r>
    </w:p>
    <w:p>
      <w:pPr>
        <w:pStyle w:val="Normal"/>
        <w:rPr/>
      </w:pPr>
      <w:r>
        <w:rPr/>
        <w:t>A Performance Guarantee in the amount of {PERFORMANCE_GUARANTEE}% of the Contract value is required by the Authority to ensure faithful performance of the Contract. The Performance Guarantee may be either a Performance Bond or an Irrevocable Stand-By Letter of Credit and shall remain in full force for the term of this Agreement. The successful Contractor shall certify that it shall provide the requisite Performance Guarantee to the Authority within ten (10) business days from Contract execution in accordance with the following minimum requirements:</w:t>
        <w:tab/>
        <w:tab/>
        <w:tab/>
        <w:tab/>
        <w:tab/>
      </w:r>
    </w:p>
    <w:p>
      <w:pPr>
        <w:pStyle w:val="Heading5"/>
        <w:numPr>
          <w:ilvl w:val="4"/>
          <w:numId w:val="2"/>
        </w:numPr>
        <w:rPr/>
      </w:pPr>
      <w:r>
        <w:rPr>
          <w:b/>
        </w:rPr>
        <w:t>Performance Bond.</w:t>
      </w:r>
      <w:r>
        <w:rPr/>
        <w:t xml:space="preserve"> The Bidder shall furnish with its bid proposal, certification that a Performance Bond in the amount of {PERFORMANCE_BOND_AMOUNT}% will be furnished should the Bidder become the successful Contractor. The Bidder shall also provide with its proposal a similar statement from its surety. The Authority requires all Performance Bonds to be secured through an insurance company (or companies) which is / are licensed in the Commonwealth of Massachusetts or which is/are approved by the Authority. The insurance company must have a rating of B+ or better. The name of the agency or agent writing the bond shall be identified with or on the bond. </w:t>
      </w:r>
    </w:p>
    <w:p>
      <w:pPr>
        <w:pStyle w:val="Heading5"/>
        <w:numPr>
          <w:ilvl w:val="4"/>
          <w:numId w:val="2"/>
        </w:numPr>
        <w:rPr/>
      </w:pPr>
      <w:r>
        <w:rPr>
          <w:b/>
        </w:rPr>
        <w:t>Irrevocable Stand-By Letter of Credit.</w:t>
      </w:r>
      <w:r>
        <w:rPr/>
        <w:t xml:space="preserve"> If the Bidder chooses to provide a Letter of Credit as its Performance Guarantee, the Bidder shall furnish, with its bid proposal, certification that an Irrevocable Stand-By Letter of Credit will be furnished should the Bidder become the successful Contractor. The Bidder shall also provide a statement from a United States banking institution certifying that an Irrevocable Stand-By Letter of Credit to support the Bidder’s performance, in form and substance acceptable to the MBTA, will be provided if the Contract is awarded to the Bidder. Bidder should contact the MBTA for more information if it wishes to pursue this option. </w:t>
      </w:r>
    </w:p>
    <w:p>
      <w:pPr>
        <w:pStyle w:val="Normal"/>
        <w:rPr/>
      </w:pPr>
      <w:r>
        <w:rPr/>
        <w:t>{/PERFORMANCE_BOND}{^PERFORMANCE_BOND}</w:t>
      </w:r>
    </w:p>
    <w:p>
      <w:pPr>
        <w:pStyle w:val="Normal"/>
        <w:rPr>
          <w:szCs w:val="22"/>
        </w:rPr>
      </w:pPr>
      <w:r>
        <w:rPr/>
        <w:t>There is no Performance Guarantee required for this contract. {/PERFORMANCE_BOND}</w:t>
      </w:r>
    </w:p>
    <w:p>
      <w:pPr>
        <w:pStyle w:val="Normal"/>
        <w:rPr>
          <w:szCs w:val="22"/>
        </w:rPr>
      </w:pPr>
      <w:r>
        <w:rPr>
          <w:szCs w:val="22"/>
        </w:rPr>
      </w:r>
    </w:p>
    <w:p>
      <w:pPr>
        <w:pStyle w:val="H2REVISED"/>
        <w:numPr>
          <w:ilvl w:val="0"/>
          <w:numId w:val="2"/>
        </w:numPr>
        <w:ind w:left="990" w:hanging="990"/>
        <w:rPr/>
      </w:pPr>
      <w:r>
        <w:rPr/>
        <w:t xml:space="preserve"> </w:t>
      </w:r>
      <w:r>
        <w:rPr/>
        <w:t>Liquidated Damages</w:t>
      </w:r>
    </w:p>
    <w:p>
      <w:pPr>
        <w:pStyle w:val="Normal"/>
        <w:rPr/>
      </w:pPr>
      <w:r>
        <w:rPr/>
        <w:t>{#LIQUIDATED_DAMAGES}</w:t>
      </w:r>
    </w:p>
    <w:p>
      <w:pPr>
        <w:pStyle w:val="Normal"/>
        <w:rPr/>
      </w:pPr>
      <w:r>
        <w:rPr/>
        <w:t>Notwithstanding the indemnification provisions of this Contract, if Contractor fails to {LIQUIDATED_DAMAGES_CONDITIONS}, Contractor shall pay {LIQUIDATED_DAMAGES_AMT_PER_UNIT} per {LIQUIDATED_DAMAGES_UNIT_OF_DELAY} of delay as liquidated damages and not as a penalty, up to a maximum of {LIQUIDATED_DAMAGES_MAX}% of the Contract value.</w:t>
      </w:r>
    </w:p>
    <w:p>
      <w:pPr>
        <w:pStyle w:val="Normal"/>
        <w:rPr/>
      </w:pPr>
      <w:r>
        <w:rPr/>
      </w:r>
    </w:p>
    <w:p>
      <w:pPr>
        <w:pStyle w:val="Normal"/>
        <w:rPr/>
      </w:pPr>
      <w:r>
        <w:rPr/>
        <w:t>The liquidated damages payable under this Article may be deducted from any payments due or becoming due from MBTA to Contractor. The liquidated damages payable under this Article shall be MBTA’s sole financial remedy in damages for the breach in respect of which such liquidated damages are paid but shall be without prejudice MBTA’s right to termination for default once the maximum amount of liquidated damages has been reached as specified above.</w:t>
      </w:r>
    </w:p>
    <w:p>
      <w:pPr>
        <w:pStyle w:val="Normal"/>
        <w:rPr/>
      </w:pPr>
      <w:r>
        <w:rPr/>
        <w:t>{/LIQUIDATED_DAMAGES}{^LIQUIDATED_DAMAGES}</w:t>
      </w:r>
    </w:p>
    <w:p>
      <w:pPr>
        <w:pStyle w:val="Normal"/>
        <w:rPr/>
      </w:pPr>
      <w:r>
        <w:rPr/>
        <w:t>There are no Liquidated Damages required for this contract.{/LIQUIDATED_DAMAGES}</w:t>
      </w:r>
    </w:p>
    <w:p>
      <w:pPr>
        <w:pStyle w:val="Heading4"/>
        <w:numPr>
          <w:ilvl w:val="3"/>
          <w:numId w:val="2"/>
        </w:numPr>
        <w:ind w:left="2160" w:hanging="1080"/>
        <w:rPr/>
      </w:pPr>
      <w:r>
        <w:rPr/>
        <w:t>Security Requirements</w:t>
      </w:r>
    </w:p>
    <w:p>
      <w:pPr>
        <w:pStyle w:val="Normal"/>
        <w:rPr/>
      </w:pPr>
      <w:r>
        <w:rPr/>
        <w:t>{#SECURITY_REQUIREMENTS}</w:t>
      </w:r>
    </w:p>
    <w:p>
      <w:pPr>
        <w:pStyle w:val="Normal"/>
        <w:rPr/>
      </w:pPr>
      <w:r>
        <w:rPr/>
        <w:t>The Contractor shall certify that it will comply with the MBTA’s Security Requirements as stated herein. The selected Contractor shall:</w:t>
      </w:r>
    </w:p>
    <w:p>
      <w:pPr>
        <w:pStyle w:val="Normal"/>
        <w:rPr/>
      </w:pPr>
      <w:r>
        <w:rPr/>
      </w:r>
    </w:p>
    <w:p>
      <w:pPr>
        <w:pStyle w:val="Normal"/>
        <w:ind w:left="720" w:hanging="0"/>
        <w:jc w:val="both"/>
        <w:rPr>
          <w:szCs w:val="22"/>
        </w:rPr>
      </w:pPr>
      <w:r>
        <w:rPr>
          <w:szCs w:val="22"/>
        </w:rPr>
        <w:t>1. Submit a complete list of Contractor’s employees, subcontractors, and agents that will perform work for the MBTA under this Contract. This list must be submitted prior to eligibility consideration for payment of delivery or completion of the first milestone. At a minimum, the list shall include:</w:t>
      </w:r>
    </w:p>
    <w:p>
      <w:pPr>
        <w:pStyle w:val="Normal"/>
        <w:ind w:left="720" w:hanging="0"/>
        <w:jc w:val="both"/>
        <w:rPr>
          <w:szCs w:val="22"/>
        </w:rPr>
      </w:pPr>
      <w:r>
        <w:rPr>
          <w:szCs w:val="22"/>
        </w:rPr>
        <w:t>a) Name and Employee Number/Identifier</w:t>
      </w:r>
    </w:p>
    <w:p>
      <w:pPr>
        <w:pStyle w:val="Normal"/>
        <w:ind w:left="720" w:hanging="0"/>
        <w:jc w:val="both"/>
        <w:rPr>
          <w:szCs w:val="22"/>
        </w:rPr>
      </w:pPr>
      <w:r>
        <w:rPr>
          <w:szCs w:val="22"/>
        </w:rPr>
        <w:t>b) Address</w:t>
      </w:r>
    </w:p>
    <w:p>
      <w:pPr>
        <w:pStyle w:val="Normal"/>
        <w:ind w:left="720" w:hanging="0"/>
        <w:jc w:val="both"/>
        <w:rPr>
          <w:szCs w:val="22"/>
        </w:rPr>
      </w:pPr>
      <w:r>
        <w:rPr>
          <w:szCs w:val="22"/>
        </w:rPr>
        <w:t>c) Job Title</w:t>
      </w:r>
    </w:p>
    <w:p>
      <w:pPr>
        <w:pStyle w:val="Normal"/>
        <w:ind w:left="720" w:hanging="0"/>
        <w:jc w:val="both"/>
        <w:rPr>
          <w:szCs w:val="22"/>
        </w:rPr>
      </w:pPr>
      <w:r>
        <w:rPr>
          <w:szCs w:val="22"/>
        </w:rPr>
        <w:t>d) Hours and Location of Work</w:t>
      </w:r>
    </w:p>
    <w:p>
      <w:pPr>
        <w:pStyle w:val="Normal"/>
        <w:ind w:left="720" w:hanging="0"/>
        <w:jc w:val="both"/>
        <w:rPr>
          <w:szCs w:val="22"/>
        </w:rPr>
      </w:pPr>
      <w:r>
        <w:rPr>
          <w:szCs w:val="22"/>
        </w:rPr>
      </w:r>
    </w:p>
    <w:p>
      <w:pPr>
        <w:pStyle w:val="Normal"/>
        <w:ind w:left="720" w:hanging="0"/>
        <w:jc w:val="both"/>
        <w:rPr>
          <w:szCs w:val="22"/>
        </w:rPr>
      </w:pPr>
      <w:r>
        <w:rPr>
          <w:szCs w:val="22"/>
        </w:rPr>
        <w:t>Note: Immediate notification, in writing, is required for listed employees, subcontractors, and agents who leave Contractor’s (direct or indirect) employment and/or any new employees, subcontractors or agents who are to be added to this list. Contractor is required to provide, upon request by the MBTA, periodic updates of the list throughout the life of the Contract.</w:t>
      </w:r>
    </w:p>
    <w:p>
      <w:pPr>
        <w:pStyle w:val="Normal"/>
        <w:rPr/>
      </w:pPr>
      <w:r>
        <w:rPr/>
      </w:r>
    </w:p>
    <w:p>
      <w:pPr>
        <w:pStyle w:val="Normal"/>
        <w:ind w:left="720" w:hanging="0"/>
        <w:jc w:val="both"/>
        <w:rPr>
          <w:szCs w:val="22"/>
        </w:rPr>
      </w:pPr>
      <w:r>
        <w:rPr>
          <w:szCs w:val="22"/>
        </w:rPr>
        <w:t>2.</w:t>
        <w:tab/>
        <w:t xml:space="preserve"> Conduct for all current and future employees performing work under this Contract, a legally available criminal background check, including a Criminal Offender Record Information (CORI) background check with the Massachusetts Criminal History Systems Board and a driver’s history check with the Massachusetts registry of Motor vehicles (if applicable). The CORI check shall include a Level II Sex Offenders Registry check. To the extent not already available to the Contractor, the Contractor shall apply for and make best efforts to obtain CORI access. The Contractor shall provide written documentation to the Authority that demonstrates the Contractor’s compliance with the aforementioned requirements. Furthermore, the Contractor shall conduct these background and driver history checks at least once every two (2) years, or as otherwise specified by the MBTA. Any employee of the Contractor’s with a history that includes a felony conviction, any conviction for theft, or who appears otherwise unsuitable to perform the work that is the subject of this solicitation throughout the Term of this Agreement or any extensions thereof, shall not be assigned by the Contractor to perform work under this Agreement.</w:t>
      </w:r>
    </w:p>
    <w:p>
      <w:pPr>
        <w:pStyle w:val="Normal"/>
        <w:ind w:left="720" w:hanging="0"/>
        <w:jc w:val="both"/>
        <w:rPr>
          <w:szCs w:val="22"/>
        </w:rPr>
      </w:pPr>
      <w:r>
        <w:rPr>
          <w:szCs w:val="22"/>
        </w:rPr>
      </w:r>
    </w:p>
    <w:p>
      <w:pPr>
        <w:pStyle w:val="Normal"/>
        <w:ind w:left="720" w:hanging="0"/>
        <w:jc w:val="both"/>
        <w:rPr>
          <w:szCs w:val="22"/>
        </w:rPr>
      </w:pPr>
      <w:r>
        <w:rPr>
          <w:szCs w:val="22"/>
        </w:rPr>
        <w:t xml:space="preserve">The MBTA reserves the right to have MBTA Transit Police perform the required background checks, and shall promptly notify the Contractor in writing of any such action. </w:t>
      </w:r>
    </w:p>
    <w:p>
      <w:pPr>
        <w:pStyle w:val="Normal"/>
        <w:rPr/>
      </w:pPr>
      <w:r>
        <w:rPr/>
      </w:r>
    </w:p>
    <w:p>
      <w:pPr>
        <w:pStyle w:val="Normal"/>
        <w:ind w:left="720" w:hanging="0"/>
        <w:jc w:val="both"/>
        <w:rPr>
          <w:szCs w:val="22"/>
        </w:rPr>
      </w:pPr>
      <w:r>
        <w:rPr>
          <w:szCs w:val="22"/>
        </w:rPr>
        <w:t>3.</w:t>
        <w:tab/>
        <w:t xml:space="preserve"> Distribute an MBTA-issued photograph Contractor identification badge to all Contractor employees, subcontractors, and agents who work on MBTA property. The contractor shall provide a current (less than 1 year old) photograph to the MBTA, along with the required completed badge issuance paperwork prior to being issued the badges. The following information shall be listed on the back of the contractor identification badges: training certifications, safety training, and other related security training required by the MBTA. No employee, subcontractor or agent of the Contractor will be allowed on MBTA property without clearly displaying the MBTA-issued identification badge on their person. </w:t>
      </w:r>
    </w:p>
    <w:p>
      <w:pPr>
        <w:pStyle w:val="Normal"/>
        <w:rPr/>
      </w:pPr>
      <w:r>
        <w:rPr/>
      </w:r>
    </w:p>
    <w:p>
      <w:pPr>
        <w:pStyle w:val="Normal"/>
        <w:ind w:left="720" w:hanging="0"/>
        <w:jc w:val="both"/>
        <w:rPr>
          <w:szCs w:val="22"/>
        </w:rPr>
      </w:pPr>
      <w:r>
        <w:rPr>
          <w:szCs w:val="22"/>
        </w:rPr>
        <w:t>4.</w:t>
        <w:tab/>
        <w:t xml:space="preserve"> Ensure that Contractor’s employees, subcontractors, and agents:</w:t>
      </w:r>
    </w:p>
    <w:p>
      <w:pPr>
        <w:pStyle w:val="Normal"/>
        <w:ind w:left="720" w:hanging="0"/>
        <w:jc w:val="both"/>
        <w:rPr>
          <w:szCs w:val="22"/>
        </w:rPr>
      </w:pPr>
      <w:r>
        <w:rPr>
          <w:szCs w:val="22"/>
        </w:rPr>
        <w:t>a)</w:t>
        <w:tab/>
        <w:t xml:space="preserve"> Are not allowed on MBTA property except as required for stated work;</w:t>
      </w:r>
    </w:p>
    <w:p>
      <w:pPr>
        <w:pStyle w:val="Normal"/>
        <w:ind w:left="720" w:hanging="0"/>
        <w:jc w:val="both"/>
        <w:rPr>
          <w:szCs w:val="22"/>
        </w:rPr>
      </w:pPr>
      <w:r>
        <w:rPr>
          <w:szCs w:val="22"/>
        </w:rPr>
        <w:t>b)</w:t>
        <w:tab/>
        <w:t xml:space="preserve"> Are not allowed on MBTA property before and after service hours unless explicitly, contractually required to be there; and</w:t>
      </w:r>
    </w:p>
    <w:p>
      <w:pPr>
        <w:pStyle w:val="Normal"/>
        <w:ind w:left="720" w:hanging="0"/>
        <w:jc w:val="both"/>
        <w:rPr>
          <w:szCs w:val="22"/>
        </w:rPr>
      </w:pPr>
      <w:r>
        <w:rPr>
          <w:szCs w:val="22"/>
        </w:rPr>
        <w:t>c)</w:t>
        <w:tab/>
        <w:t xml:space="preserve"> Are forbidden from carrying firearms on MBTA property.</w:t>
      </w:r>
    </w:p>
    <w:p>
      <w:pPr>
        <w:pStyle w:val="Normal"/>
        <w:ind w:left="720" w:hanging="0"/>
        <w:jc w:val="both"/>
        <w:rPr>
          <w:szCs w:val="22"/>
        </w:rPr>
      </w:pPr>
      <w:r>
        <w:rPr>
          <w:szCs w:val="22"/>
        </w:rPr>
      </w:r>
    </w:p>
    <w:p>
      <w:pPr>
        <w:pStyle w:val="Normal"/>
        <w:ind w:left="720" w:hanging="0"/>
        <w:jc w:val="both"/>
        <w:rPr>
          <w:szCs w:val="22"/>
        </w:rPr>
      </w:pPr>
      <w:r>
        <w:rPr>
          <w:szCs w:val="22"/>
        </w:rPr>
        <w:t>5.</w:t>
        <w:tab/>
        <w:t xml:space="preserve"> Provide to the MBTA, upon its request, any documents that pertain to:</w:t>
      </w:r>
    </w:p>
    <w:p>
      <w:pPr>
        <w:pStyle w:val="Normal"/>
        <w:ind w:left="720" w:hanging="0"/>
        <w:jc w:val="both"/>
        <w:rPr>
          <w:szCs w:val="22"/>
        </w:rPr>
      </w:pPr>
      <w:r>
        <w:rPr>
          <w:szCs w:val="22"/>
        </w:rPr>
        <w:t>a)</w:t>
        <w:tab/>
        <w:t xml:space="preserve"> Contractor employee, subcontractor or agent conduct on MBTA property;</w:t>
      </w:r>
    </w:p>
    <w:p>
      <w:pPr>
        <w:pStyle w:val="Normal"/>
        <w:ind w:left="720" w:hanging="0"/>
        <w:jc w:val="both"/>
        <w:rPr>
          <w:szCs w:val="22"/>
        </w:rPr>
      </w:pPr>
      <w:r>
        <w:rPr>
          <w:szCs w:val="22"/>
        </w:rPr>
        <w:t>b)</w:t>
        <w:tab/>
        <w:t xml:space="preserve"> Security training; and</w:t>
      </w:r>
    </w:p>
    <w:p>
      <w:pPr>
        <w:pStyle w:val="Normal"/>
        <w:ind w:left="720" w:hanging="0"/>
        <w:jc w:val="both"/>
        <w:rPr/>
      </w:pPr>
      <w:r>
        <w:rPr>
          <w:szCs w:val="22"/>
        </w:rPr>
        <w:t xml:space="preserve">c) </w:t>
        <w:tab/>
        <w:t>Monitoring/auditing of Contractor employees or agents while on MBTA property</w:t>
      </w:r>
      <w:r>
        <w:rPr/>
        <w:t>.</w:t>
      </w:r>
    </w:p>
    <w:p>
      <w:pPr>
        <w:pStyle w:val="Normal"/>
        <w:rPr/>
      </w:pPr>
      <w:r>
        <w:rPr/>
      </w:r>
    </w:p>
    <w:p>
      <w:pPr>
        <w:pStyle w:val="Normal"/>
        <w:ind w:left="720" w:hanging="0"/>
        <w:jc w:val="both"/>
        <w:rPr>
          <w:szCs w:val="22"/>
        </w:rPr>
      </w:pPr>
      <w:r>
        <w:rPr>
          <w:szCs w:val="22"/>
        </w:rPr>
        <w:t xml:space="preserve">6. </w:t>
        <w:tab/>
        <w:t>If, at any time during the term of this Agreement, and also during any and all extensions thereof, the MBTA establishes new or revised security policies and procedures as they relate to the Contractor’s performance under this Agreement, the Contractor shall comply with such policies and procedures as deemed reasonable by the MBTA and the Contractor.</w:t>
      </w:r>
    </w:p>
    <w:p>
      <w:pPr>
        <w:pStyle w:val="Normal"/>
        <w:ind w:left="720" w:hanging="0"/>
        <w:jc w:val="both"/>
        <w:rPr>
          <w:szCs w:val="22"/>
        </w:rPr>
      </w:pPr>
      <w:r>
        <w:rPr>
          <w:szCs w:val="22"/>
        </w:rPr>
        <w:t>{/SECURITY_REQUIREMENTS}{^SECURITY_REQUIREMENTS}</w:t>
      </w:r>
    </w:p>
    <w:p>
      <w:pPr>
        <w:pStyle w:val="Normal"/>
        <w:ind w:left="720" w:hanging="0"/>
        <w:jc w:val="both"/>
        <w:rPr>
          <w:szCs w:val="22"/>
        </w:rPr>
      </w:pPr>
      <w:r>
        <w:rPr>
          <w:szCs w:val="22"/>
        </w:rPr>
        <w:t>There are no Security Requirements for this contract.{/SECURITY_REQUIREMENTS}</w:t>
      </w:r>
    </w:p>
    <w:p>
      <w:pPr>
        <w:pStyle w:val="Heading4"/>
        <w:numPr>
          <w:ilvl w:val="3"/>
          <w:numId w:val="2"/>
        </w:numPr>
        <w:ind w:left="2160" w:hanging="1080"/>
        <w:rPr>
          <w:w w:val="100"/>
        </w:rPr>
      </w:pPr>
      <w:r>
        <w:rPr>
          <w:w w:val="100"/>
        </w:rPr>
        <w:t xml:space="preserve">Right-of-Way Safety Training Requirements </w:t>
      </w:r>
    </w:p>
    <w:p>
      <w:pPr>
        <w:pStyle w:val="TextBodyIndent"/>
        <w:jc w:val="both"/>
        <w:rPr>
          <w:szCs w:val="22"/>
        </w:rPr>
      </w:pPr>
      <w:r>
        <w:rPr>
          <w:szCs w:val="22"/>
        </w:rPr>
        <w:t>{#RIGHT_OF_WAY}In the event the Contractor’s work is to be performed in proximity to railroad or subway tracks, the Contractor shall obtain appropriate Right of Way safety training from the MBTA before commencing work.{/RIGHT_OF_WAY}{^RIGHT_OF_WAY}</w:t>
      </w:r>
    </w:p>
    <w:p>
      <w:pPr>
        <w:pStyle w:val="TextBodyIndent"/>
        <w:ind w:left="360" w:hanging="0"/>
        <w:jc w:val="both"/>
        <w:rPr>
          <w:szCs w:val="22"/>
        </w:rPr>
      </w:pPr>
      <w:r>
        <w:rPr>
          <w:szCs w:val="22"/>
        </w:rPr>
        <w:t>There are no Right-of-Way Safety Training Requirements for this contract.{/RIGHT_OF_WAY}</w:t>
      </w:r>
    </w:p>
    <w:p>
      <w:pPr>
        <w:pStyle w:val="Normal"/>
        <w:widowControl/>
        <w:rPr>
          <w:szCs w:val="22"/>
        </w:rPr>
      </w:pPr>
      <w:r>
        <w:rPr>
          <w:szCs w:val="22"/>
        </w:rPr>
      </w:r>
      <w:r>
        <w:br w:type="page"/>
      </w:r>
    </w:p>
    <w:p>
      <w:pPr>
        <w:pStyle w:val="TextBodyIndent"/>
        <w:ind w:left="360" w:hanging="0"/>
        <w:jc w:val="both"/>
        <w:rPr>
          <w:szCs w:val="22"/>
        </w:rPr>
      </w:pPr>
      <w:r>
        <w:rPr>
          <w:szCs w:val="22"/>
        </w:rPr>
      </w:r>
      <w:bookmarkStart w:id="1011" w:name="_GoBack"/>
      <w:bookmarkStart w:id="1012" w:name="_GoBack"/>
      <w:bookmarkEnd w:id="1012"/>
    </w:p>
    <w:p>
      <w:pPr>
        <w:pStyle w:val="Heading3"/>
        <w:numPr>
          <w:ilvl w:val="2"/>
          <w:numId w:val="2"/>
        </w:numPr>
        <w:rPr/>
      </w:pPr>
      <w:bookmarkStart w:id="1013" w:name="_Toc508022470"/>
      <w:bookmarkStart w:id="1014" w:name="_Toc4793249751"/>
      <w:bookmarkStart w:id="1015" w:name="_Toc4793249741"/>
      <w:bookmarkStart w:id="1016" w:name="_Ref759458871"/>
      <w:bookmarkStart w:id="1017" w:name="_Ref1118802851"/>
      <w:bookmarkStart w:id="1018" w:name="_Ref1118758511"/>
      <w:bookmarkStart w:id="1019" w:name="_Ref860351141"/>
      <w:bookmarkStart w:id="1020" w:name="_Toc4907492781"/>
      <w:bookmarkStart w:id="1021" w:name="_Ref998576761"/>
      <w:bookmarkStart w:id="1022" w:name="_Toc998554941"/>
      <w:bookmarkStart w:id="1023" w:name="_Toc690257011"/>
      <w:bookmarkStart w:id="1024" w:name="_Toc4793250231"/>
      <w:bookmarkEnd w:id="1014"/>
      <w:bookmarkEnd w:id="1015"/>
      <w:bookmarkEnd w:id="1016"/>
      <w:bookmarkEnd w:id="1017"/>
      <w:bookmarkEnd w:id="1018"/>
      <w:bookmarkEnd w:id="1019"/>
      <w:bookmarkEnd w:id="1020"/>
      <w:bookmarkEnd w:id="1021"/>
      <w:bookmarkEnd w:id="1022"/>
      <w:bookmarkEnd w:id="1023"/>
      <w:bookmarkEnd w:id="1024"/>
      <w:r>
        <w:rPr/>
        <w:t>Terms &amp; Conditions Signature</w:t>
      </w:r>
      <w:bookmarkEnd w:id="1013"/>
    </w:p>
    <w:p>
      <w:pPr>
        <w:pStyle w:val="Normal"/>
        <w:ind w:right="142" w:hanging="0"/>
        <w:jc w:val="both"/>
        <w:rPr>
          <w:b/>
          <w:b/>
          <w:szCs w:val="22"/>
        </w:rPr>
      </w:pPr>
      <w:r>
        <w:rPr>
          <w:b/>
          <w:szCs w:val="22"/>
        </w:rPr>
        <w:t>IN WITNESS WHEREOF, the Contractor certifies under the pains and penalties of perjury that it shall comply with these MBTA Terms and Conditions under Section 7.1 for any applicable Contract executed with the MBTA as certified by their authorized signatory below:</w:t>
      </w:r>
    </w:p>
    <w:p>
      <w:pPr>
        <w:pStyle w:val="TextBody"/>
        <w:rPr>
          <w:b/>
          <w:b/>
          <w:szCs w:val="22"/>
        </w:rPr>
      </w:pPr>
      <w:r>
        <w:rPr>
          <w:b/>
          <w:szCs w:val="22"/>
        </w:rPr>
      </w:r>
    </w:p>
    <w:tbl>
      <w:tblPr>
        <w:tblW w:w="9111" w:type="dxa"/>
        <w:jc w:val="center"/>
        <w:tblInd w:w="0" w:type="dxa"/>
        <w:tblBorders/>
        <w:tblCellMar>
          <w:top w:w="0" w:type="dxa"/>
          <w:left w:w="115" w:type="dxa"/>
          <w:bottom w:w="0" w:type="dxa"/>
          <w:right w:w="115" w:type="dxa"/>
        </w:tblCellMar>
        <w:tblLook w:noVBand="0" w:val="01e0" w:noHBand="0" w:lastColumn="1" w:firstColumn="1" w:lastRow="1" w:firstRow="1"/>
      </w:tblPr>
      <w:tblGrid>
        <w:gridCol w:w="1531"/>
        <w:gridCol w:w="1894"/>
        <w:gridCol w:w="1128"/>
        <w:gridCol w:w="767"/>
        <w:gridCol w:w="1895"/>
        <w:gridCol w:w="1896"/>
      </w:tblGrid>
      <w:tr>
        <w:trPr/>
        <w:tc>
          <w:tcPr>
            <w:tcW w:w="4553" w:type="dxa"/>
            <w:gridSpan w:val="3"/>
            <w:tcBorders/>
            <w:shd w:fill="auto" w:val="clear"/>
            <w:vAlign w:val="bottom"/>
          </w:tcPr>
          <w:p>
            <w:pPr>
              <w:pStyle w:val="TableText"/>
              <w:spacing w:before="60" w:after="120"/>
              <w:jc w:val="right"/>
              <w:rPr>
                <w:rFonts w:ascii="Times New Roman" w:hAnsi="Times New Roman"/>
                <w:b/>
                <w:b/>
                <w:spacing w:val="0"/>
                <w:sz w:val="22"/>
              </w:rPr>
            </w:pPr>
            <w:r>
              <w:rPr>
                <w:rFonts w:ascii="Times New Roman" w:hAnsi="Times New Roman"/>
                <w:b/>
                <w:spacing w:val="0"/>
                <w:sz w:val="22"/>
              </w:rPr>
              <w:t>Contractor Authorized Signatory:</w:t>
            </w:r>
          </w:p>
        </w:tc>
        <w:tc>
          <w:tcPr>
            <w:tcW w:w="4558" w:type="dxa"/>
            <w:gridSpan w:val="3"/>
            <w:tcBorders>
              <w:bottom w:val="single" w:sz="4" w:space="0" w:color="000000"/>
              <w:insideH w:val="single" w:sz="4" w:space="0" w:color="000000"/>
            </w:tcBorders>
            <w:shd w:fill="auto" w:val="clear"/>
          </w:tcPr>
          <w:p>
            <w:pPr>
              <w:pStyle w:val="TableText"/>
              <w:spacing w:before="60" w:after="120"/>
              <w:jc w:val="center"/>
              <w:rPr>
                <w:rFonts w:ascii="Times New Roman" w:hAnsi="Times New Roman"/>
                <w:spacing w:val="0"/>
                <w:sz w:val="22"/>
              </w:rPr>
            </w:pPr>
            <w:r>
              <w:rPr>
                <w:rFonts w:ascii="Times New Roman" w:hAnsi="Times New Roman"/>
                <w:spacing w:val="0"/>
                <w:sz w:val="22"/>
              </w:rPr>
            </w:r>
          </w:p>
        </w:tc>
      </w:tr>
      <w:tr>
        <w:trPr/>
        <w:tc>
          <w:tcPr>
            <w:tcW w:w="4553" w:type="dxa"/>
            <w:gridSpan w:val="3"/>
            <w:tcBorders/>
            <w:shd w:fill="auto" w:val="clear"/>
            <w:vAlign w:val="bottom"/>
          </w:tcPr>
          <w:p>
            <w:pPr>
              <w:pStyle w:val="TableText"/>
              <w:spacing w:before="60" w:after="120"/>
              <w:jc w:val="right"/>
              <w:rPr>
                <w:rFonts w:ascii="Times New Roman" w:hAnsi="Times New Roman"/>
                <w:spacing w:val="0"/>
                <w:sz w:val="22"/>
              </w:rPr>
            </w:pPr>
            <w:r>
              <w:rPr>
                <w:rFonts w:ascii="Times New Roman" w:hAnsi="Times New Roman"/>
                <w:spacing w:val="0"/>
                <w:sz w:val="22"/>
              </w:rPr>
            </w:r>
          </w:p>
          <w:p>
            <w:pPr>
              <w:pStyle w:val="TableText"/>
              <w:spacing w:before="60" w:after="120"/>
              <w:jc w:val="right"/>
              <w:rPr>
                <w:rFonts w:ascii="Times New Roman" w:hAnsi="Times New Roman"/>
                <w:spacing w:val="0"/>
                <w:sz w:val="22"/>
              </w:rPr>
            </w:pPr>
            <w:r>
              <w:rPr>
                <w:rFonts w:ascii="Times New Roman" w:hAnsi="Times New Roman"/>
                <w:spacing w:val="0"/>
                <w:sz w:val="22"/>
              </w:rPr>
              <w:t>Print Name:</w:t>
            </w:r>
          </w:p>
        </w:tc>
        <w:tc>
          <w:tcPr>
            <w:tcW w:w="4558" w:type="dxa"/>
            <w:gridSpan w:val="3"/>
            <w:tcBorders>
              <w:top w:val="single" w:sz="4" w:space="0" w:color="000000"/>
              <w:bottom w:val="single" w:sz="4" w:space="0" w:color="000000"/>
              <w:insideH w:val="single" w:sz="4" w:space="0" w:color="000000"/>
            </w:tcBorders>
            <w:shd w:fill="auto" w:val="clear"/>
            <w:vAlign w:val="center"/>
          </w:tcPr>
          <w:p>
            <w:pPr>
              <w:pStyle w:val="TableText"/>
              <w:spacing w:before="60" w:after="120"/>
              <w:jc w:val="center"/>
              <w:rPr>
                <w:rFonts w:ascii="Times New Roman" w:hAnsi="Times New Roman"/>
                <w:spacing w:val="0"/>
                <w:sz w:val="22"/>
              </w:rPr>
            </w:pPr>
            <w:permStart w:id="1530609793" w:edGrp="everyone"/>
            <w:r>
              <w:rPr>
                <w:rFonts w:ascii="Times New Roman" w:hAnsi="Times New Roman"/>
                <w:spacing w:val="0"/>
                <w:sz w:val="22"/>
              </w:rPr>
              <w:t xml:space="preserve">   </w:t>
            </w:r>
            <w:permEnd w:id="1530609793"/>
          </w:p>
        </w:tc>
      </w:tr>
      <w:tr>
        <w:trPr/>
        <w:tc>
          <w:tcPr>
            <w:tcW w:w="4553" w:type="dxa"/>
            <w:gridSpan w:val="3"/>
            <w:tcBorders/>
            <w:shd w:fill="auto" w:val="clear"/>
            <w:vAlign w:val="bottom"/>
          </w:tcPr>
          <w:p>
            <w:pPr>
              <w:pStyle w:val="TableText"/>
              <w:spacing w:before="60" w:after="120"/>
              <w:jc w:val="right"/>
              <w:rPr>
                <w:rFonts w:ascii="Times New Roman" w:hAnsi="Times New Roman"/>
                <w:spacing w:val="0"/>
                <w:sz w:val="22"/>
              </w:rPr>
            </w:pPr>
            <w:r>
              <w:rPr>
                <w:rFonts w:ascii="Times New Roman" w:hAnsi="Times New Roman"/>
                <w:spacing w:val="0"/>
                <w:sz w:val="22"/>
              </w:rPr>
            </w:r>
          </w:p>
        </w:tc>
        <w:tc>
          <w:tcPr>
            <w:tcW w:w="4558" w:type="dxa"/>
            <w:gridSpan w:val="3"/>
            <w:tcBorders>
              <w:top w:val="single" w:sz="4" w:space="0" w:color="000000"/>
            </w:tcBorders>
            <w:shd w:fill="auto" w:val="clear"/>
          </w:tcPr>
          <w:p>
            <w:pPr>
              <w:pStyle w:val="TableText2"/>
              <w:spacing w:before="60" w:after="120"/>
              <w:jc w:val="center"/>
              <w:rPr>
                <w:rFonts w:ascii="Times New Roman" w:hAnsi="Times New Roman"/>
                <w:sz w:val="22"/>
                <w:szCs w:val="24"/>
              </w:rPr>
            </w:pPr>
            <w:r>
              <w:rPr>
                <w:rFonts w:ascii="Times New Roman" w:hAnsi="Times New Roman"/>
                <w:sz w:val="18"/>
                <w:szCs w:val="24"/>
              </w:rPr>
              <w:t xml:space="preserve">     </w:t>
            </w:r>
            <w:r>
              <w:rPr>
                <w:rFonts w:ascii="Times New Roman" w:hAnsi="Times New Roman"/>
                <w:sz w:val="18"/>
                <w:szCs w:val="24"/>
              </w:rPr>
              <w:t>(BLOCK LETTERS)</w:t>
            </w:r>
          </w:p>
        </w:tc>
      </w:tr>
      <w:tr>
        <w:trPr/>
        <w:tc>
          <w:tcPr>
            <w:tcW w:w="4553" w:type="dxa"/>
            <w:gridSpan w:val="3"/>
            <w:tcBorders/>
            <w:shd w:fill="auto" w:val="clear"/>
            <w:vAlign w:val="bottom"/>
          </w:tcPr>
          <w:p>
            <w:pPr>
              <w:pStyle w:val="TableText"/>
              <w:spacing w:before="60" w:after="120"/>
              <w:jc w:val="right"/>
              <w:rPr>
                <w:rFonts w:ascii="Times New Roman" w:hAnsi="Times New Roman"/>
                <w:spacing w:val="0"/>
                <w:sz w:val="22"/>
              </w:rPr>
            </w:pPr>
            <w:r>
              <w:rPr>
                <w:rFonts w:ascii="Times New Roman" w:hAnsi="Times New Roman"/>
                <w:spacing w:val="0"/>
                <w:sz w:val="22"/>
              </w:rPr>
              <w:t>Title:</w:t>
            </w:r>
          </w:p>
        </w:tc>
        <w:tc>
          <w:tcPr>
            <w:tcW w:w="4558" w:type="dxa"/>
            <w:gridSpan w:val="3"/>
            <w:tcBorders>
              <w:top w:val="single" w:sz="4" w:space="0" w:color="000000"/>
              <w:bottom w:val="single" w:sz="4" w:space="0" w:color="000000"/>
              <w:insideH w:val="single" w:sz="4" w:space="0" w:color="000000"/>
            </w:tcBorders>
            <w:shd w:fill="auto" w:val="clear"/>
          </w:tcPr>
          <w:p>
            <w:pPr>
              <w:pStyle w:val="TableText"/>
              <w:spacing w:before="60" w:after="120"/>
              <w:jc w:val="center"/>
              <w:rPr>
                <w:rFonts w:ascii="Times New Roman" w:hAnsi="Times New Roman"/>
                <w:spacing w:val="0"/>
                <w:sz w:val="22"/>
              </w:rPr>
            </w:pPr>
            <w:permStart w:id="1788943851" w:edGrp="everyone"/>
            <w:r>
              <w:rPr>
                <w:rFonts w:ascii="Times New Roman" w:hAnsi="Times New Roman"/>
                <w:spacing w:val="0"/>
                <w:sz w:val="22"/>
              </w:rPr>
              <w:t xml:space="preserve">   </w:t>
            </w:r>
            <w:permEnd w:id="1788943851"/>
          </w:p>
        </w:tc>
      </w:tr>
      <w:tr>
        <w:trPr/>
        <w:tc>
          <w:tcPr>
            <w:tcW w:w="4553" w:type="dxa"/>
            <w:gridSpan w:val="3"/>
            <w:tcBorders/>
            <w:shd w:fill="auto" w:val="clear"/>
            <w:vAlign w:val="bottom"/>
          </w:tcPr>
          <w:p>
            <w:pPr>
              <w:pStyle w:val="TableText"/>
              <w:spacing w:before="60" w:after="120"/>
              <w:jc w:val="right"/>
              <w:rPr>
                <w:rFonts w:ascii="Times New Roman" w:hAnsi="Times New Roman"/>
                <w:spacing w:val="0"/>
                <w:sz w:val="22"/>
              </w:rPr>
            </w:pPr>
            <w:r>
              <w:rPr>
                <w:rFonts w:ascii="Times New Roman" w:hAnsi="Times New Roman"/>
                <w:spacing w:val="0"/>
                <w:sz w:val="22"/>
              </w:rPr>
              <w:t>Date:</w:t>
            </w:r>
          </w:p>
        </w:tc>
        <w:tc>
          <w:tcPr>
            <w:tcW w:w="4558" w:type="dxa"/>
            <w:gridSpan w:val="3"/>
            <w:tcBorders>
              <w:top w:val="single" w:sz="4" w:space="0" w:color="000000"/>
              <w:bottom w:val="single" w:sz="4" w:space="0" w:color="000000"/>
              <w:insideH w:val="single" w:sz="4" w:space="0" w:color="000000"/>
            </w:tcBorders>
            <w:shd w:fill="auto" w:val="clear"/>
          </w:tcPr>
          <w:p>
            <w:pPr>
              <w:pStyle w:val="TableText"/>
              <w:spacing w:before="60" w:after="120"/>
              <w:jc w:val="center"/>
              <w:rPr>
                <w:rFonts w:ascii="Times New Roman" w:hAnsi="Times New Roman"/>
                <w:spacing w:val="0"/>
                <w:sz w:val="22"/>
              </w:rPr>
            </w:pPr>
            <w:permStart w:id="503409147" w:edGrp="everyone"/>
            <w:r>
              <w:rPr>
                <w:rFonts w:ascii="Times New Roman" w:hAnsi="Times New Roman"/>
                <w:spacing w:val="0"/>
                <w:sz w:val="22"/>
              </w:rPr>
              <w:t xml:space="preserve">   </w:t>
            </w:r>
            <w:permEnd w:id="503409147"/>
          </w:p>
        </w:tc>
      </w:tr>
      <w:tr>
        <w:trPr/>
        <w:tc>
          <w:tcPr>
            <w:tcW w:w="1531" w:type="dxa"/>
            <w:tcBorders/>
            <w:shd w:fill="auto" w:val="clear"/>
            <w:vAlign w:val="bottom"/>
          </w:tcPr>
          <w:p>
            <w:pPr>
              <w:pStyle w:val="TableText"/>
              <w:spacing w:before="60" w:after="120"/>
              <w:jc w:val="right"/>
              <w:rPr>
                <w:rFonts w:ascii="Times New Roman" w:hAnsi="Times New Roman"/>
                <w:spacing w:val="0"/>
                <w:sz w:val="22"/>
              </w:rPr>
            </w:pPr>
            <w:r>
              <w:rPr>
                <w:rFonts w:ascii="Times New Roman" w:hAnsi="Times New Roman"/>
                <w:spacing w:val="0"/>
                <w:sz w:val="22"/>
              </w:rPr>
              <w:t>(check one)</w:t>
            </w:r>
          </w:p>
        </w:tc>
        <w:tc>
          <w:tcPr>
            <w:tcW w:w="1894" w:type="dxa"/>
            <w:tcBorders>
              <w:top w:val="single" w:sz="4" w:space="0" w:color="000000"/>
              <w:bottom w:val="single" w:sz="4" w:space="0" w:color="000000"/>
              <w:insideH w:val="single" w:sz="4" w:space="0" w:color="000000"/>
            </w:tcBorders>
            <w:shd w:fill="auto" w:val="clear"/>
            <w:vAlign w:val="bottom"/>
          </w:tcPr>
          <w:p>
            <w:pPr>
              <w:pStyle w:val="TableText"/>
              <w:spacing w:before="60" w:after="120"/>
              <w:jc w:val="right"/>
              <w:rPr>
                <w:rFonts w:ascii="Times New Roman" w:hAnsi="Times New Roman"/>
                <w:spacing w:val="0"/>
                <w:sz w:val="22"/>
              </w:rPr>
            </w:pPr>
            <w:r>
              <w:rPr>
                <w:rFonts w:ascii="Times New Roman" w:hAnsi="Times New Roman"/>
                <w:spacing w:val="0"/>
                <w:sz w:val="22"/>
              </w:rPr>
            </w:r>
          </w:p>
        </w:tc>
        <w:tc>
          <w:tcPr>
            <w:tcW w:w="1895" w:type="dxa"/>
            <w:gridSpan w:val="2"/>
            <w:tcBorders/>
            <w:shd w:fill="auto" w:val="clear"/>
            <w:vAlign w:val="bottom"/>
          </w:tcPr>
          <w:p>
            <w:pPr>
              <w:pStyle w:val="TableText"/>
              <w:spacing w:before="60" w:after="120"/>
              <w:jc w:val="center"/>
              <w:rPr>
                <w:rFonts w:ascii="Times New Roman" w:hAnsi="Times New Roman"/>
                <w:spacing w:val="0"/>
                <w:sz w:val="22"/>
              </w:rPr>
            </w:pPr>
            <w:r>
              <w:rPr>
                <w:rFonts w:ascii="Times New Roman" w:hAnsi="Times New Roman"/>
                <w:spacing w:val="0"/>
                <w:sz w:val="22"/>
              </w:rPr>
              <w:t>Organization</w:t>
            </w:r>
          </w:p>
        </w:tc>
        <w:tc>
          <w:tcPr>
            <w:tcW w:w="1895" w:type="dxa"/>
            <w:tcBorders>
              <w:top w:val="single" w:sz="4" w:space="0" w:color="000000"/>
              <w:bottom w:val="single" w:sz="4" w:space="0" w:color="000000"/>
              <w:insideH w:val="single" w:sz="4" w:space="0" w:color="000000"/>
            </w:tcBorders>
            <w:shd w:fill="auto" w:val="clear"/>
            <w:vAlign w:val="bottom"/>
          </w:tcPr>
          <w:p>
            <w:pPr>
              <w:pStyle w:val="TableText"/>
              <w:spacing w:before="60" w:after="120"/>
              <w:jc w:val="center"/>
              <w:rPr>
                <w:rFonts w:ascii="Times New Roman" w:hAnsi="Times New Roman"/>
                <w:spacing w:val="0"/>
                <w:sz w:val="22"/>
              </w:rPr>
            </w:pPr>
            <w:r>
              <w:rPr>
                <w:rFonts w:ascii="Times New Roman" w:hAnsi="Times New Roman"/>
                <w:spacing w:val="0"/>
                <w:sz w:val="22"/>
              </w:rPr>
            </w:r>
          </w:p>
        </w:tc>
        <w:tc>
          <w:tcPr>
            <w:tcW w:w="1896" w:type="dxa"/>
            <w:tcBorders>
              <w:top w:val="single" w:sz="4" w:space="0" w:color="000000"/>
            </w:tcBorders>
            <w:shd w:fill="auto" w:val="clear"/>
          </w:tcPr>
          <w:p>
            <w:pPr>
              <w:pStyle w:val="TableText"/>
              <w:spacing w:before="60" w:after="120"/>
              <w:jc w:val="center"/>
              <w:rPr>
                <w:rFonts w:ascii="Times New Roman" w:hAnsi="Times New Roman"/>
                <w:spacing w:val="0"/>
                <w:sz w:val="22"/>
              </w:rPr>
            </w:pPr>
            <w:r>
              <w:rPr>
                <w:rFonts w:ascii="Times New Roman" w:hAnsi="Times New Roman"/>
                <w:spacing w:val="0"/>
                <w:sz w:val="22"/>
              </w:rPr>
            </w:r>
          </w:p>
          <w:p>
            <w:pPr>
              <w:pStyle w:val="TableText"/>
              <w:spacing w:before="60" w:after="120"/>
              <w:jc w:val="center"/>
              <w:rPr>
                <w:rFonts w:ascii="Times New Roman" w:hAnsi="Times New Roman"/>
                <w:spacing w:val="0"/>
                <w:sz w:val="22"/>
              </w:rPr>
            </w:pPr>
            <w:r>
              <w:rPr>
                <w:rFonts w:ascii="Times New Roman" w:hAnsi="Times New Roman"/>
                <w:spacing w:val="0"/>
                <w:sz w:val="22"/>
              </w:rPr>
              <w:t>Individual</w:t>
            </w:r>
          </w:p>
        </w:tc>
      </w:tr>
    </w:tbl>
    <w:p>
      <w:pPr>
        <w:pStyle w:val="TextBody"/>
        <w:spacing w:before="6" w:after="120"/>
        <w:rPr>
          <w:szCs w:val="22"/>
        </w:rPr>
      </w:pPr>
      <w:r>
        <w:rPr>
          <w:szCs w:val="22"/>
        </w:rPr>
      </w:r>
    </w:p>
    <w:tbl>
      <w:tblPr>
        <w:tblStyle w:val="TableGrid"/>
        <w:tblW w:w="5000" w:type="pct"/>
        <w:jc w:val="left"/>
        <w:tblInd w:w="0" w:type="dxa"/>
        <w:tblCellMar>
          <w:top w:w="115" w:type="dxa"/>
          <w:left w:w="115" w:type="dxa"/>
          <w:bottom w:w="115" w:type="dxa"/>
          <w:right w:w="115" w:type="dxa"/>
        </w:tblCellMar>
        <w:tblLook w:noVBand="1" w:val="04a0" w:noHBand="0" w:lastColumn="0" w:firstColumn="1" w:lastRow="0" w:firstRow="1"/>
      </w:tblPr>
      <w:tblGrid>
        <w:gridCol w:w="890"/>
        <w:gridCol w:w="3619"/>
        <w:gridCol w:w="659"/>
        <w:gridCol w:w="4191"/>
      </w:tblGrid>
      <w:tr>
        <w:trPr/>
        <w:tc>
          <w:tcPr>
            <w:tcW w:w="4509" w:type="dxa"/>
            <w:gridSpan w:val="2"/>
            <w:tcBorders/>
            <w:shd w:fill="auto" w:val="clear"/>
          </w:tcPr>
          <w:p>
            <w:pPr>
              <w:pStyle w:val="TextBody"/>
              <w:widowControl w:val="false"/>
              <w:spacing w:beforeAutospacing="1" w:after="0"/>
              <w:rPr>
                <w:b/>
                <w:b/>
                <w:lang w:val="en-GB" w:eastAsia="da-DK"/>
              </w:rPr>
            </w:pPr>
            <w:r>
              <w:rPr>
                <w:b/>
                <w:lang w:val="en-GB" w:eastAsia="da-DK"/>
              </w:rPr>
              <w:t>Full legal Organization or Individual Name:</w:t>
            </w:r>
          </w:p>
        </w:tc>
        <w:tc>
          <w:tcPr>
            <w:tcW w:w="4850" w:type="dxa"/>
            <w:gridSpan w:val="2"/>
            <w:tcBorders/>
            <w:shd w:fill="auto" w:val="clear"/>
          </w:tcPr>
          <w:p>
            <w:pPr>
              <w:pStyle w:val="TextBody"/>
              <w:widowControl w:val="false"/>
              <w:spacing w:beforeAutospacing="1" w:after="0"/>
              <w:rPr>
                <w:szCs w:val="22"/>
              </w:rPr>
            </w:pPr>
            <w:r>
              <w:rPr>
                <w:szCs w:val="22"/>
              </w:rPr>
              <w:t xml:space="preserve"> </w:t>
            </w:r>
            <w:permStart w:id="827276419" w:edGrp="everyone"/>
            <w:r>
              <w:rPr>
                <w:szCs w:val="22"/>
              </w:rPr>
              <w:t xml:space="preserve">  </w:t>
            </w:r>
            <w:permEnd w:id="827276419"/>
          </w:p>
        </w:tc>
      </w:tr>
      <w:tr>
        <w:trPr/>
        <w:tc>
          <w:tcPr>
            <w:tcW w:w="4509" w:type="dxa"/>
            <w:gridSpan w:val="2"/>
            <w:tcBorders/>
            <w:shd w:fill="auto" w:val="clear"/>
          </w:tcPr>
          <w:p>
            <w:pPr>
              <w:pStyle w:val="TextBody"/>
              <w:widowControl w:val="false"/>
              <w:spacing w:beforeAutospacing="1" w:after="0"/>
              <w:rPr>
                <w:b/>
                <w:b/>
                <w:lang w:val="en-GB" w:eastAsia="da-DK"/>
              </w:rPr>
            </w:pPr>
            <w:r>
              <w:rPr>
                <w:b/>
                <w:lang w:val="en-GB" w:eastAsia="da-DK"/>
              </w:rPr>
              <w:t>Doing Business As Name (If Different):</w:t>
            </w:r>
          </w:p>
        </w:tc>
        <w:tc>
          <w:tcPr>
            <w:tcW w:w="4850" w:type="dxa"/>
            <w:gridSpan w:val="2"/>
            <w:tcBorders/>
            <w:shd w:fill="auto" w:val="clear"/>
          </w:tcPr>
          <w:p>
            <w:pPr>
              <w:pStyle w:val="TextBody"/>
              <w:widowControl w:val="false"/>
              <w:spacing w:beforeAutospacing="1" w:after="0"/>
              <w:rPr>
                <w:szCs w:val="22"/>
              </w:rPr>
            </w:pPr>
            <w:r>
              <w:rPr>
                <w:szCs w:val="22"/>
              </w:rPr>
              <w:t xml:space="preserve"> </w:t>
            </w:r>
            <w:permStart w:id="298214019" w:edGrp="everyone"/>
            <w:r>
              <w:rPr>
                <w:szCs w:val="22"/>
              </w:rPr>
              <w:t xml:space="preserve">  </w:t>
            </w:r>
            <w:permEnd w:id="298214019"/>
          </w:p>
        </w:tc>
      </w:tr>
      <w:tr>
        <w:trPr/>
        <w:tc>
          <w:tcPr>
            <w:tcW w:w="4509" w:type="dxa"/>
            <w:gridSpan w:val="2"/>
            <w:tcBorders/>
            <w:shd w:fill="auto" w:val="clear"/>
          </w:tcPr>
          <w:p>
            <w:pPr>
              <w:pStyle w:val="TextBody"/>
              <w:widowControl w:val="false"/>
              <w:spacing w:beforeAutospacing="1" w:after="0"/>
              <w:rPr>
                <w:b/>
                <w:b/>
                <w:lang w:val="en-GB" w:eastAsia="da-DK"/>
              </w:rPr>
            </w:pPr>
            <w:r>
              <w:rPr>
                <w:b/>
                <w:lang w:val="en-GB" w:eastAsia="da-DK"/>
              </w:rPr>
              <w:t>Tax Identification Number:</w:t>
            </w:r>
          </w:p>
        </w:tc>
        <w:tc>
          <w:tcPr>
            <w:tcW w:w="4850" w:type="dxa"/>
            <w:gridSpan w:val="2"/>
            <w:tcBorders/>
            <w:shd w:fill="auto" w:val="clear"/>
          </w:tcPr>
          <w:p>
            <w:pPr>
              <w:pStyle w:val="TextBody"/>
              <w:widowControl w:val="false"/>
              <w:spacing w:beforeAutospacing="1" w:after="0"/>
              <w:rPr>
                <w:szCs w:val="22"/>
              </w:rPr>
            </w:pPr>
            <w:r>
              <w:rPr>
                <w:szCs w:val="22"/>
              </w:rPr>
              <w:t xml:space="preserve"> </w:t>
            </w:r>
            <w:permStart w:id="1027671508" w:edGrp="everyone"/>
            <w:r>
              <w:rPr>
                <w:szCs w:val="22"/>
              </w:rPr>
              <w:t xml:space="preserve">  </w:t>
            </w:r>
            <w:permEnd w:id="1027671508"/>
          </w:p>
        </w:tc>
      </w:tr>
      <w:tr>
        <w:trPr/>
        <w:tc>
          <w:tcPr>
            <w:tcW w:w="4509" w:type="dxa"/>
            <w:gridSpan w:val="2"/>
            <w:tcBorders/>
            <w:shd w:fill="auto" w:val="clear"/>
          </w:tcPr>
          <w:p>
            <w:pPr>
              <w:pStyle w:val="TextBody"/>
              <w:widowControl w:val="false"/>
              <w:spacing w:beforeAutospacing="1" w:after="0"/>
              <w:rPr>
                <w:b/>
                <w:b/>
                <w:lang w:val="en-GB" w:eastAsia="da-DK"/>
              </w:rPr>
            </w:pPr>
            <w:r>
              <w:rPr>
                <w:b/>
                <w:lang w:val="en-GB" w:eastAsia="da-DK"/>
              </w:rPr>
              <w:t>Address:</w:t>
            </w:r>
          </w:p>
        </w:tc>
        <w:tc>
          <w:tcPr>
            <w:tcW w:w="4850" w:type="dxa"/>
            <w:gridSpan w:val="2"/>
            <w:tcBorders/>
            <w:shd w:fill="auto" w:val="clear"/>
          </w:tcPr>
          <w:p>
            <w:pPr>
              <w:pStyle w:val="TextBody"/>
              <w:widowControl w:val="false"/>
              <w:spacing w:beforeAutospacing="1" w:after="0"/>
              <w:rPr>
                <w:szCs w:val="22"/>
              </w:rPr>
            </w:pPr>
            <w:r>
              <w:rPr>
                <w:szCs w:val="22"/>
              </w:rPr>
              <w:t xml:space="preserve"> </w:t>
            </w:r>
            <w:permStart w:id="1030233631" w:edGrp="everyone"/>
            <w:r>
              <w:rPr>
                <w:szCs w:val="22"/>
              </w:rPr>
              <w:t xml:space="preserve">  </w:t>
            </w:r>
            <w:permEnd w:id="1030233631"/>
          </w:p>
        </w:tc>
      </w:tr>
      <w:tr>
        <w:trPr/>
        <w:tc>
          <w:tcPr>
            <w:tcW w:w="890" w:type="dxa"/>
            <w:tcBorders/>
            <w:shd w:fill="auto" w:val="clear"/>
          </w:tcPr>
          <w:p>
            <w:pPr>
              <w:pStyle w:val="TextBody"/>
              <w:widowControl w:val="false"/>
              <w:spacing w:beforeAutospacing="1" w:after="0"/>
              <w:rPr>
                <w:b/>
                <w:b/>
                <w:lang w:val="en-GB" w:eastAsia="da-DK"/>
              </w:rPr>
            </w:pPr>
            <w:r>
              <w:rPr>
                <w:b/>
                <w:lang w:val="en-GB" w:eastAsia="da-DK"/>
              </w:rPr>
              <w:t>Phone:</w:t>
            </w:r>
          </w:p>
        </w:tc>
        <w:tc>
          <w:tcPr>
            <w:tcW w:w="3619" w:type="dxa"/>
            <w:tcBorders/>
            <w:shd w:fill="auto" w:val="clear"/>
          </w:tcPr>
          <w:p>
            <w:pPr>
              <w:pStyle w:val="TextBody"/>
              <w:widowControl w:val="false"/>
              <w:spacing w:beforeAutospacing="1" w:after="0"/>
              <w:rPr>
                <w:b/>
                <w:b/>
                <w:lang w:val="en-GB" w:eastAsia="da-DK"/>
              </w:rPr>
            </w:pPr>
            <w:r>
              <w:rPr>
                <w:b/>
                <w:lang w:val="en-GB" w:eastAsia="da-DK"/>
              </w:rPr>
              <w:t xml:space="preserve">  </w:t>
            </w:r>
            <w:permStart w:id="892405704" w:edGrp="everyone"/>
            <w:r>
              <w:rPr>
                <w:b/>
                <w:lang w:val="en-GB" w:eastAsia="da-DK"/>
              </w:rPr>
              <w:t xml:space="preserve">  </w:t>
            </w:r>
            <w:permEnd w:id="892405704"/>
          </w:p>
        </w:tc>
        <w:tc>
          <w:tcPr>
            <w:tcW w:w="659" w:type="dxa"/>
            <w:tcBorders/>
            <w:shd w:fill="auto" w:val="clear"/>
          </w:tcPr>
          <w:p>
            <w:pPr>
              <w:pStyle w:val="TextBody"/>
              <w:widowControl w:val="false"/>
              <w:spacing w:beforeAutospacing="1" w:after="0"/>
              <w:rPr>
                <w:b/>
                <w:b/>
                <w:szCs w:val="22"/>
              </w:rPr>
            </w:pPr>
            <w:r>
              <w:rPr>
                <w:b/>
                <w:lang w:val="en-GB" w:eastAsia="da-DK"/>
              </w:rPr>
              <w:t>Fax:</w:t>
            </w:r>
          </w:p>
        </w:tc>
        <w:tc>
          <w:tcPr>
            <w:tcW w:w="4191" w:type="dxa"/>
            <w:tcBorders/>
            <w:shd w:fill="auto" w:val="clear"/>
          </w:tcPr>
          <w:p>
            <w:pPr>
              <w:pStyle w:val="TextBody"/>
              <w:widowControl w:val="false"/>
              <w:spacing w:beforeAutospacing="1" w:after="0"/>
              <w:rPr>
                <w:szCs w:val="22"/>
              </w:rPr>
            </w:pPr>
            <w:r>
              <w:rPr>
                <w:szCs w:val="22"/>
              </w:rPr>
              <w:t xml:space="preserve"> </w:t>
            </w:r>
            <w:permStart w:id="1228298494" w:edGrp="everyone"/>
            <w:r>
              <w:rPr>
                <w:szCs w:val="22"/>
              </w:rPr>
              <w:t xml:space="preserve">  </w:t>
            </w:r>
            <w:permEnd w:id="1228298494"/>
            <w:bookmarkStart w:id="1025" w:name="_Toc479325044"/>
            <w:bookmarkStart w:id="1026" w:name="_Ref127632132"/>
            <w:bookmarkStart w:id="1027" w:name="_Toc99855495"/>
            <w:bookmarkStart w:id="1028" w:name="_Ref98739215"/>
            <w:bookmarkStart w:id="1029" w:name="_Ref85877386"/>
            <w:bookmarkStart w:id="1030" w:name="_Toc490749279"/>
            <w:bookmarkStart w:id="1031" w:name="_Toc490749276"/>
            <w:bookmarkStart w:id="1032" w:name="_Toc99855469"/>
            <w:bookmarkStart w:id="1033" w:name="_Toc69025694"/>
            <w:bookmarkStart w:id="1034" w:name="_Toc490749220"/>
            <w:bookmarkEnd w:id="1025"/>
            <w:bookmarkEnd w:id="1026"/>
            <w:bookmarkEnd w:id="1027"/>
            <w:bookmarkEnd w:id="1028"/>
            <w:bookmarkEnd w:id="1029"/>
            <w:bookmarkEnd w:id="1030"/>
            <w:bookmarkEnd w:id="1031"/>
            <w:bookmarkEnd w:id="1032"/>
            <w:bookmarkEnd w:id="1033"/>
            <w:bookmarkEnd w:id="1034"/>
          </w:p>
        </w:tc>
      </w:tr>
    </w:tbl>
    <w:p>
      <w:pPr>
        <w:pStyle w:val="TextBody"/>
        <w:spacing w:before="6" w:after="120"/>
        <w:rPr/>
      </w:pPr>
      <w:r>
        <w:rPr/>
      </w:r>
    </w:p>
    <w:sectPr>
      <w:headerReference w:type="default" r:id="rId142"/>
      <w:footerReference w:type="default" r:id="rId143"/>
      <w:type w:val="nextPage"/>
      <w:pgSz w:w="12240" w:h="15840"/>
      <w:pgMar w:left="1440" w:right="1440" w:header="720" w:top="1440" w:footer="720" w:bottom="1440"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Bold">
    <w:charset w:val="01"/>
    <w:family w:val="roman"/>
    <w:pitch w:val="variable"/>
  </w:font>
  <w:font w:name="Calibri Light">
    <w:charset w:val="01"/>
    <w:family w:val="roman"/>
    <w:pitch w:val="variable"/>
  </w:font>
  <w:font w:name="Verdana">
    <w:charset w:val="01"/>
    <w:family w:val="roman"/>
    <w:pitch w:val="variable"/>
  </w:font>
  <w:font w:name="Tahoma">
    <w:charset w:val="01"/>
    <w:family w:val="roman"/>
    <w:pitch w:val="variable"/>
  </w:font>
  <w:font w:name="Consolas">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G Times">
    <w:charset w:val="01"/>
    <w:family w:val="roman"/>
    <w:pitch w:val="variable"/>
  </w:font>
  <w:font w:name="Garamond">
    <w:charset w:val="01"/>
    <w:family w:val="roman"/>
    <w:pitch w:val="variable"/>
  </w:font>
  <w:font w:name="MS Gothic">
    <w:charset w:val="01"/>
    <w:family w:val="roman"/>
    <w:pitch w:val="variable"/>
  </w:font>
  <w:font w:name="Segoe UI 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b/>
        <w:b/>
        <w:bCs/>
      </w:rPr>
    </w:pPr>
    <w:r>
      <w:rPr>
        <w:b/>
        <w:bC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IFB: {Bid_ID}</w:t>
    </w:r>
    <w:r>
      <w:rPr/>
      <w:fldChar w:fldCharType="begin"/>
    </w:r>
    <w:r>
      <w:rPr/>
      <w:instrText> SET "IFB "Number"  " </w:instrText>
    </w:r>
    <w:r>
      <w:rPr/>
      <w:fldChar w:fldCharType="separate"/>
    </w:r>
    <w:bookmarkStart w:id="153" w:name="%22IFB"/>
    <w:r>
      <w:rPr/>
    </w:r>
    <w:r>
      <w:rPr/>
      <w:fldChar w:fldCharType="end"/>
    </w:r>
    <w:r>
      <w:rPr/>
      <w:tab/>
    </w:r>
    <w:r>
      <w:rPr/>
      <w:fldChar w:fldCharType="begin"/>
    </w:r>
    <w:r>
      <w:rPr/>
      <w:instrText> PAGE </w:instrText>
    </w:r>
    <w:r>
      <w:rPr/>
      <w:fldChar w:fldCharType="separate"/>
    </w:r>
    <w:bookmarkStart w:id="154" w:name="%22IFB"/>
    <w:r>
      <w:rPr/>
      <w:t>8</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Project Name: {Proj_Name}</w:t>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IFB: {Bid_ID}</w:t>
    </w:r>
    <w:r>
      <w:rPr/>
      <w:fldChar w:fldCharType="begin"/>
    </w:r>
    <w:r>
      <w:rPr/>
      <w:instrText> SET "IFB "Number"  " </w:instrText>
    </w:r>
    <w:r>
      <w:rPr/>
      <w:fldChar w:fldCharType="separate"/>
    </w:r>
    <w:bookmarkStart w:id="156" w:name="%22IFB"/>
    <w:r>
      <w:rPr/>
    </w:r>
    <w:r>
      <w:rPr/>
      <w:fldChar w:fldCharType="end"/>
    </w:r>
    <w:r>
      <w:rPr/>
      <w:tab/>
    </w:r>
    <w:r>
      <w:rPr/>
      <w:fldChar w:fldCharType="begin"/>
    </w:r>
    <w:r>
      <w:rPr/>
      <w:instrText> PAGE </w:instrText>
    </w:r>
    <w:r>
      <w:rPr/>
      <w:fldChar w:fldCharType="separate"/>
    </w:r>
    <w:bookmarkStart w:id="157" w:name="%22IFB"/>
    <w:r>
      <w:rPr/>
      <w:t>10</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Project Name: {Proj_Name}</w:t>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IFB: {Bid_ID}</w:t>
    </w:r>
    <w:r>
      <w:rPr/>
      <w:fldChar w:fldCharType="begin"/>
    </w:r>
    <w:r>
      <w:rPr/>
      <w:instrText> SET "IFB "Number"  " </w:instrText>
    </w:r>
    <w:r>
      <w:rPr/>
      <w:fldChar w:fldCharType="separate"/>
    </w:r>
    <w:bookmarkStart w:id="159" w:name="%22IFB"/>
    <w:r>
      <w:rPr/>
    </w:r>
    <w:r>
      <w:rPr/>
      <w:fldChar w:fldCharType="end"/>
    </w:r>
    <w:r>
      <w:rPr/>
      <w:tab/>
    </w:r>
    <w:r>
      <w:rPr/>
      <w:fldChar w:fldCharType="begin"/>
    </w:r>
    <w:r>
      <w:rPr/>
      <w:instrText> PAGE </w:instrText>
    </w:r>
    <w:r>
      <w:rPr/>
      <w:fldChar w:fldCharType="separate"/>
    </w:r>
    <w:bookmarkStart w:id="160" w:name="%22IFB"/>
    <w:r>
      <w:rPr/>
      <w:t>12</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Project Name: {Proj_Name}</w:t>
      <w:tab/>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IFB: {Bid_ID}</w:t>
    </w:r>
    <w:r>
      <w:rPr/>
      <w:fldChar w:fldCharType="begin"/>
    </w:r>
    <w:r>
      <w:rPr/>
      <w:instrText> SET "IFB "Number"  " </w:instrText>
    </w:r>
    <w:r>
      <w:rPr/>
      <w:fldChar w:fldCharType="separate"/>
    </w:r>
    <w:bookmarkStart w:id="176" w:name="%22IFB"/>
    <w:r>
      <w:rPr/>
    </w:r>
    <w:r>
      <w:rPr/>
      <w:fldChar w:fldCharType="end"/>
    </w:r>
    <w:r>
      <w:rPr/>
      <w:tab/>
    </w:r>
    <w:r>
      <w:rPr/>
      <w:fldChar w:fldCharType="begin"/>
    </w:r>
    <w:r>
      <w:rPr/>
      <w:instrText> PAGE </w:instrText>
    </w:r>
    <w:r>
      <w:rPr/>
      <w:fldChar w:fldCharType="separate"/>
    </w:r>
    <w:bookmarkStart w:id="177" w:name="%22IFB"/>
    <w:r>
      <w:rPr/>
      <w:t>13</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Project Name: {Proj_Name}</w:t>
      <w:tab/>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IFB: {Bid_ID}</w:t>
    </w:r>
    <w:r>
      <w:rPr/>
      <w:fldChar w:fldCharType="begin"/>
    </w:r>
    <w:r>
      <w:rPr/>
      <w:instrText> SET "IFB "Number"  " </w:instrText>
    </w:r>
    <w:r>
      <w:rPr/>
      <w:fldChar w:fldCharType="separate"/>
    </w:r>
    <w:bookmarkStart w:id="191" w:name="%22IFB"/>
    <w:r>
      <w:rPr/>
    </w:r>
    <w:r>
      <w:rPr/>
      <w:fldChar w:fldCharType="end"/>
    </w:r>
    <w:r>
      <w:rPr/>
      <w:tab/>
    </w:r>
    <w:r>
      <w:rPr/>
      <w:fldChar w:fldCharType="begin"/>
    </w:r>
    <w:r>
      <w:rPr/>
      <w:instrText> PAGE </w:instrText>
    </w:r>
    <w:r>
      <w:rPr/>
      <w:fldChar w:fldCharType="separate"/>
    </w:r>
    <w:bookmarkStart w:id="192" w:name="%22IFB"/>
    <w:r>
      <w:rPr/>
      <w:t>14</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Project Name: {Proj_Name}</w:t>
      <w:tab/>
      <w:tab/>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IFB: {Bid_ID}</w:t>
    </w:r>
    <w:r>
      <w:rPr/>
      <w:fldChar w:fldCharType="begin"/>
    </w:r>
    <w:r>
      <w:rPr/>
      <w:instrText> SET "IFB "Number"  " </w:instrText>
    </w:r>
    <w:r>
      <w:rPr/>
      <w:fldChar w:fldCharType="separate"/>
    </w:r>
    <w:bookmarkStart w:id="197" w:name="%22IFB"/>
    <w:r>
      <w:rPr/>
    </w:r>
    <w:r>
      <w:rPr/>
      <w:fldChar w:fldCharType="end"/>
    </w:r>
    <w:r>
      <w:rPr/>
      <w:tab/>
    </w:r>
    <w:r>
      <w:rPr/>
      <w:fldChar w:fldCharType="begin"/>
    </w:r>
    <w:r>
      <w:rPr/>
      <w:instrText> PAGE </w:instrText>
    </w:r>
    <w:r>
      <w:rPr/>
      <w:fldChar w:fldCharType="separate"/>
    </w:r>
    <w:bookmarkStart w:id="198" w:name="%22IFB"/>
    <w:r>
      <w:rPr/>
      <w:t>15</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Project Name: {Proj_Name}</w:t>
      <w:tab/>
      <w:tab/>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IFB: {Bid_ID}</w:t>
    </w:r>
    <w:r>
      <w:rPr/>
      <w:fldChar w:fldCharType="begin"/>
    </w:r>
    <w:r>
      <w:rPr/>
      <w:instrText> SET "IFB "Number"  " </w:instrText>
    </w:r>
    <w:r>
      <w:rPr/>
      <w:fldChar w:fldCharType="separate"/>
    </w:r>
    <w:bookmarkStart w:id="202" w:name="%22IFB"/>
    <w:r>
      <w:rPr/>
    </w:r>
    <w:r>
      <w:rPr/>
      <w:fldChar w:fldCharType="end"/>
    </w:r>
    <w:r>
      <w:rPr/>
      <w:tab/>
    </w:r>
    <w:r>
      <w:rPr/>
      <w:fldChar w:fldCharType="begin"/>
    </w:r>
    <w:r>
      <w:rPr/>
      <w:instrText> PAGE </w:instrText>
    </w:r>
    <w:r>
      <w:rPr/>
      <w:fldChar w:fldCharType="separate"/>
    </w:r>
    <w:bookmarkStart w:id="203" w:name="%22IFB"/>
    <w:r>
      <w:rPr/>
      <w:t>16</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Project Name: {Proj_Name}</w:t>
      <w:tab/>
      <w:tab/>
      <w:tab/>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IFB: {Bid_ID}</w:t>
    </w:r>
    <w:r>
      <w:rPr/>
      <w:fldChar w:fldCharType="begin"/>
    </w:r>
    <w:r>
      <w:rPr/>
      <w:instrText> SET "IFB "Number"  " </w:instrText>
    </w:r>
    <w:r>
      <w:rPr/>
      <w:fldChar w:fldCharType="separate"/>
    </w:r>
    <w:bookmarkStart w:id="1035" w:name="%22IFB"/>
    <w:r>
      <w:rPr/>
    </w:r>
    <w:r>
      <w:rPr/>
      <w:fldChar w:fldCharType="end"/>
    </w:r>
    <w:r>
      <w:rPr/>
      <w:tab/>
    </w:r>
    <w:r>
      <w:rPr/>
      <w:fldChar w:fldCharType="begin"/>
    </w:r>
    <w:r>
      <w:rPr/>
      <w:instrText> PAGE </w:instrText>
    </w:r>
    <w:r>
      <w:rPr/>
      <w:fldChar w:fldCharType="separate"/>
    </w:r>
    <w:bookmarkStart w:id="1036" w:name="%22IFB"/>
    <w:r>
      <w:rPr/>
      <w:t>29</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Project Name: {Proj_Name}</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1" allowOverlap="1" relativeHeight="2">
          <wp:simplePos x="0" y="0"/>
          <wp:positionH relativeFrom="margin">
            <wp:align>right</wp:align>
          </wp:positionH>
          <wp:positionV relativeFrom="page">
            <wp:align>bottom</wp:align>
          </wp:positionV>
          <wp:extent cx="487680" cy="487680"/>
          <wp:effectExtent l="0" t="0" r="0" b="0"/>
          <wp:wrapSquare wrapText="bothSides"/>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487680" cy="48768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center"/>
      <w:pPr>
        <w:tabs>
          <w:tab w:val="num" w:pos="720"/>
        </w:tabs>
        <w:ind w:left="720" w:hanging="720"/>
      </w:pPr>
      <w:rPr>
        <w:caps/>
        <w:sz w:val="26"/>
        <w:i w:val="false"/>
        <w:u w:val="none"/>
        <w:b/>
        <w:szCs w:val="32"/>
        <w:color w:val="auto"/>
      </w:rPr>
    </w:lvl>
    <w:lvl w:ilvl="1">
      <w:start w:val="1"/>
      <w:pStyle w:val="Heading2"/>
      <w:numFmt w:val="decimal"/>
      <w:lvlText w:val="%1.%2"/>
      <w:lvlJc w:val="left"/>
      <w:pPr>
        <w:tabs>
          <w:tab w:val="num" w:pos="720"/>
        </w:tabs>
        <w:ind w:left="720" w:hanging="720"/>
      </w:pPr>
      <w:rPr>
        <w:smallCaps w:val="false"/>
        <w:caps w:val="false"/>
        <w:dstrike w:val="false"/>
        <w:strike w:val="false"/>
        <w:vertAlign w:val="baseline"/>
        <w:position w:val="0"/>
        <w:sz w:val="22"/>
        <w:sz w:val="22"/>
        <w:spacing w:val="0"/>
        <w:i w:val="false"/>
        <w:u w:val="none"/>
        <w:b/>
        <w:kern w:val="0"/>
        <w:szCs w:val="22"/>
        <w:iCs w:val="false"/>
        <w:bCs w:val="false"/>
        <w:em w:val="none"/>
        <w:w w:val="100"/>
        <w:vanish w:val="false"/>
        <w:rFonts w:cs="Times New Roman"/>
        <w:color w:val="000000"/>
      </w:rPr>
    </w:lvl>
    <w:lvl w:ilvl="2">
      <w:start w:val="1"/>
      <w:pStyle w:val="Heading3"/>
      <w:numFmt w:val="decimal"/>
      <w:lvlText w:val="%1.%2.%3"/>
      <w:lvlJc w:val="left"/>
      <w:pPr>
        <w:tabs>
          <w:tab w:val="num" w:pos="2448"/>
        </w:tabs>
        <w:ind w:left="2448" w:hanging="1008"/>
      </w:pPr>
      <w:rPr>
        <w:sz w:val="22"/>
        <w:i w:val="false"/>
        <w:u w:val="none"/>
        <w:b w:val="false"/>
        <w:szCs w:val="24"/>
        <w:color w:val="auto"/>
      </w:rPr>
    </w:lvl>
    <w:lvl w:ilvl="3">
      <w:start w:val="1"/>
      <w:pStyle w:val="Heading4"/>
      <w:numFmt w:val="decimal"/>
      <w:lvlText w:val="%1.%2.%3.%4"/>
      <w:lvlJc w:val="left"/>
      <w:pPr>
        <w:tabs>
          <w:tab w:val="num" w:pos="3600"/>
        </w:tabs>
        <w:ind w:left="3600" w:hanging="1152"/>
      </w:pPr>
      <w:rPr>
        <w:sz w:val="22"/>
        <w:i w:val="false"/>
        <w:u w:val="none"/>
        <w:b w:val="false"/>
        <w:szCs w:val="24"/>
        <w:color w:val="auto"/>
      </w:rPr>
    </w:lvl>
    <w:lvl w:ilvl="4">
      <w:start w:val="1"/>
      <w:pStyle w:val="Heading5"/>
      <w:numFmt w:val="lowerLetter"/>
      <w:lvlText w:val="(%5)"/>
      <w:lvlJc w:val="left"/>
      <w:pPr>
        <w:tabs>
          <w:tab w:val="num" w:pos="4320"/>
        </w:tabs>
        <w:ind w:left="4320" w:hanging="720"/>
      </w:pPr>
      <w:rPr>
        <w:sz w:val="24"/>
        <w:i w:val="false"/>
        <w:b w:val="false"/>
      </w:r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center"/>
      <w:pPr>
        <w:tabs>
          <w:tab w:val="num" w:pos="720"/>
        </w:tabs>
        <w:ind w:left="720" w:hanging="720"/>
      </w:pPr>
      <w:rPr>
        <w:caps/>
        <w:sz w:val="32"/>
        <w:i w:val="false"/>
        <w:u w:val="none"/>
        <w:b/>
        <w:szCs w:val="32"/>
        <w:color w:val="auto"/>
      </w:rPr>
    </w:lvl>
    <w:lvl w:ilvl="1">
      <w:start w:val="1"/>
      <w:numFmt w:val="decimal"/>
      <w:lvlText w:val="%1.%2"/>
      <w:lvlJc w:val="left"/>
      <w:pPr>
        <w:tabs>
          <w:tab w:val="num" w:pos="720"/>
        </w:tabs>
        <w:ind w:left="720" w:hanging="720"/>
      </w:pPr>
      <w:rPr>
        <w:smallCaps w:val="false"/>
        <w:caps w:val="false"/>
        <w:dstrike w:val="false"/>
        <w:strike w:val="false"/>
        <w:vertAlign w:val="baseline"/>
        <w:position w:val="0"/>
        <w:sz w:val="22"/>
        <w:sz w:val="22"/>
        <w:spacing w:val="0"/>
        <w:i w:val="false"/>
        <w:u w:val="none"/>
        <w:b/>
        <w:kern w:val="0"/>
        <w:szCs w:val="22"/>
        <w:iCs w:val="false"/>
        <w:bCs w:val="false"/>
        <w:em w:val="none"/>
        <w:w w:val="100"/>
        <w:vanish w:val="false"/>
        <w:rFonts w:cs="Times New Roman"/>
        <w:color w:val="000000"/>
      </w:rPr>
    </w:lvl>
    <w:lvl w:ilvl="2">
      <w:start w:val="1"/>
      <w:numFmt w:val="decimal"/>
      <w:lvlText w:val="%1.%2.%3"/>
      <w:lvlJc w:val="left"/>
      <w:pPr>
        <w:tabs>
          <w:tab w:val="num" w:pos="2448"/>
        </w:tabs>
        <w:ind w:left="2448" w:hanging="1008"/>
      </w:pPr>
      <w:rPr>
        <w:sz w:val="22"/>
        <w:i w:val="false"/>
        <w:u w:val="none"/>
        <w:b w:val="false"/>
        <w:szCs w:val="24"/>
        <w:color w:val="auto"/>
      </w:rPr>
    </w:lvl>
    <w:lvl w:ilvl="3">
      <w:start w:val="1"/>
      <w:numFmt w:val="decimal"/>
      <w:lvlText w:val="%1.%2.%3.%4"/>
      <w:lvlJc w:val="left"/>
      <w:pPr>
        <w:tabs>
          <w:tab w:val="num" w:pos="3600"/>
        </w:tabs>
        <w:ind w:left="3600" w:hanging="1152"/>
      </w:pPr>
      <w:rPr>
        <w:sz w:val="22"/>
        <w:i w:val="false"/>
        <w:u w:val="none"/>
        <w:b w:val="false"/>
        <w:szCs w:val="24"/>
        <w:color w:val="auto"/>
      </w:rPr>
    </w:lvl>
    <w:lvl w:ilvl="4">
      <w:start w:val="1"/>
      <w:numFmt w:val="lowerLetter"/>
      <w:lvlText w:val="(%5)"/>
      <w:lvlJc w:val="left"/>
      <w:pPr>
        <w:tabs>
          <w:tab w:val="num" w:pos="4320"/>
        </w:tabs>
        <w:ind w:left="4320" w:hanging="720"/>
      </w:pPr>
      <w:rPr>
        <w:sz w:val="24"/>
        <w:i w:val="false"/>
        <w:b w:val="false"/>
      </w:rPr>
    </w:lvl>
    <w:lvl w:ilvl="5">
      <w:start w:val="1"/>
      <w:numFmt w:val="lowerLetter"/>
      <w:lvlText w:val="(%6)"/>
      <w:lvlJc w:val="left"/>
      <w:pPr>
        <w:tabs>
          <w:tab w:val="num" w:pos="5040"/>
        </w:tabs>
        <w:ind w:left="5040" w:hanging="432"/>
      </w:pPr>
      <w:rPr>
        <w:sz w:val="24"/>
        <w:i w:val="false"/>
        <w:b w:val="false"/>
      </w:r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3">
    <w:lvl w:ilvl="0">
      <w:start w:val="1"/>
      <w:numFmt w:val="decimal"/>
      <w:lvlText w:val="%1."/>
      <w:lvlJc w:val="left"/>
      <w:pPr>
        <w:ind w:left="771" w:hanging="360"/>
      </w:pPr>
    </w:lvl>
    <w:lvl w:ilvl="1">
      <w:start w:val="1"/>
      <w:numFmt w:val="lowerLetter"/>
      <w:lvlText w:val="%2."/>
      <w:lvlJc w:val="left"/>
      <w:pPr>
        <w:ind w:left="1491" w:hanging="360"/>
      </w:pPr>
    </w:lvl>
    <w:lvl w:ilvl="2">
      <w:start w:val="1"/>
      <w:numFmt w:val="lowerRoman"/>
      <w:lvlText w:val="%3."/>
      <w:lvlJc w:val="right"/>
      <w:pPr>
        <w:ind w:left="2211" w:hanging="180"/>
      </w:pPr>
    </w:lvl>
    <w:lvl w:ilvl="3">
      <w:start w:val="1"/>
      <w:numFmt w:val="decimal"/>
      <w:lvlText w:val="%4."/>
      <w:lvlJc w:val="left"/>
      <w:pPr>
        <w:ind w:left="2931" w:hanging="360"/>
      </w:pPr>
    </w:lvl>
    <w:lvl w:ilvl="4">
      <w:start w:val="1"/>
      <w:numFmt w:val="lowerLetter"/>
      <w:lvlText w:val="%5."/>
      <w:lvlJc w:val="left"/>
      <w:pPr>
        <w:ind w:left="3651" w:hanging="360"/>
      </w:pPr>
    </w:lvl>
    <w:lvl w:ilvl="5">
      <w:start w:val="1"/>
      <w:numFmt w:val="lowerRoman"/>
      <w:lvlText w:val="%6."/>
      <w:lvlJc w:val="right"/>
      <w:pPr>
        <w:ind w:left="4371" w:hanging="180"/>
      </w:pPr>
    </w:lvl>
    <w:lvl w:ilvl="6">
      <w:start w:val="1"/>
      <w:numFmt w:val="decimal"/>
      <w:lvlText w:val="%7."/>
      <w:lvlJc w:val="left"/>
      <w:pPr>
        <w:ind w:left="5091" w:hanging="360"/>
      </w:pPr>
    </w:lvl>
    <w:lvl w:ilvl="7">
      <w:start w:val="1"/>
      <w:numFmt w:val="lowerLetter"/>
      <w:lvlText w:val="%8."/>
      <w:lvlJc w:val="left"/>
      <w:pPr>
        <w:ind w:left="5811" w:hanging="360"/>
      </w:pPr>
    </w:lvl>
    <w:lvl w:ilvl="8">
      <w:start w:val="1"/>
      <w:numFmt w:val="lowerRoman"/>
      <w:lvlText w:val="%9."/>
      <w:lvlJc w:val="right"/>
      <w:pPr>
        <w:ind w:left="6531"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he-IL"/>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096b"/>
    <w:pPr>
      <w:widowControl w:val="false"/>
      <w:bidi w:val="0"/>
      <w:jc w:val="left"/>
    </w:pPr>
    <w:rPr>
      <w:rFonts w:ascii="Times New Roman" w:hAnsi="Times New Roman" w:eastAsia="Times New Roman" w:cs="Times New Roman"/>
      <w:color w:val="auto"/>
      <w:kern w:val="0"/>
      <w:sz w:val="22"/>
      <w:szCs w:val="24"/>
      <w:lang w:val="en-US" w:eastAsia="en-US" w:bidi="ar-SA"/>
    </w:rPr>
  </w:style>
  <w:style w:type="paragraph" w:styleId="Heading1">
    <w:name w:val="Heading 1"/>
    <w:basedOn w:val="Normal"/>
    <w:next w:val="Normal"/>
    <w:qFormat/>
    <w:rsid w:val="00f12764"/>
    <w:pPr>
      <w:numPr>
        <w:ilvl w:val="0"/>
        <w:numId w:val="1"/>
      </w:numPr>
      <w:spacing w:before="0" w:after="240"/>
      <w:outlineLvl w:val="0"/>
    </w:pPr>
    <w:rPr>
      <w:rFonts w:ascii="Times New Roman Bold" w:hAnsi="Times New Roman Bold"/>
      <w:b/>
      <w:bCs/>
      <w:kern w:val="2"/>
      <w:sz w:val="28"/>
    </w:rPr>
  </w:style>
  <w:style w:type="paragraph" w:styleId="Heading2">
    <w:name w:val="Heading 2"/>
    <w:basedOn w:val="Normal"/>
    <w:next w:val="Normal"/>
    <w:link w:val="Heading2Char"/>
    <w:qFormat/>
    <w:rsid w:val="008c096b"/>
    <w:pPr>
      <w:numPr>
        <w:ilvl w:val="1"/>
        <w:numId w:val="1"/>
      </w:numPr>
      <w:spacing w:before="240" w:after="120"/>
      <w:outlineLvl w:val="1"/>
    </w:pPr>
    <w:rPr>
      <w:rFonts w:ascii="Times New Roman Bold" w:hAnsi="Times New Roman Bold"/>
      <w:b/>
      <w:caps/>
    </w:rPr>
  </w:style>
  <w:style w:type="paragraph" w:styleId="Heading3">
    <w:name w:val="Heading 3"/>
    <w:basedOn w:val="Normal"/>
    <w:next w:val="Normal"/>
    <w:qFormat/>
    <w:rsid w:val="009144b5"/>
    <w:pPr>
      <w:numPr>
        <w:ilvl w:val="2"/>
        <w:numId w:val="1"/>
      </w:numPr>
      <w:tabs>
        <w:tab w:val="left" w:pos="720" w:leader="none"/>
      </w:tabs>
      <w:spacing w:before="120" w:after="120"/>
      <w:ind w:left="1728" w:hanging="0"/>
      <w:outlineLvl w:val="2"/>
    </w:pPr>
    <w:rPr>
      <w:b/>
      <w:w w:val="100"/>
    </w:rPr>
  </w:style>
  <w:style w:type="paragraph" w:styleId="Heading4">
    <w:name w:val="Heading 4"/>
    <w:basedOn w:val="Normal"/>
    <w:next w:val="Normal"/>
    <w:qFormat/>
    <w:rsid w:val="00b13ae3"/>
    <w:pPr>
      <w:numPr>
        <w:ilvl w:val="3"/>
        <w:numId w:val="1"/>
      </w:numPr>
      <w:spacing w:before="120" w:after="120"/>
      <w:ind w:left="2160" w:hanging="1080"/>
      <w:outlineLvl w:val="3"/>
    </w:pPr>
    <w:rPr>
      <w:b/>
      <w:w w:val="100"/>
    </w:rPr>
  </w:style>
  <w:style w:type="paragraph" w:styleId="Heading5">
    <w:name w:val="Heading 5"/>
    <w:basedOn w:val="Normal"/>
    <w:next w:val="Normal"/>
    <w:qFormat/>
    <w:rsid w:val="003e782f"/>
    <w:pPr>
      <w:numPr>
        <w:ilvl w:val="4"/>
        <w:numId w:val="1"/>
      </w:numPr>
      <w:tabs>
        <w:tab w:val="left" w:pos="1440" w:leader="none"/>
      </w:tabs>
      <w:spacing w:before="120" w:after="120"/>
      <w:ind w:left="2160" w:hanging="0"/>
      <w:outlineLvl w:val="4"/>
    </w:pPr>
    <w:rPr/>
  </w:style>
  <w:style w:type="paragraph" w:styleId="Heading6">
    <w:name w:val="Heading 6"/>
    <w:basedOn w:val="Normal"/>
    <w:next w:val="Normal"/>
    <w:link w:val="Heading6Char"/>
    <w:unhideWhenUsed/>
    <w:qFormat/>
    <w:rsid w:val="00bd6bae"/>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nhideWhenUsed/>
    <w:qFormat/>
    <w:rsid w:val="00bd6bae"/>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283d36"/>
    <w:rPr>
      <w:rFonts w:ascii="Times New Roman Bold" w:hAnsi="Times New Roman Bold"/>
      <w:b/>
      <w:caps/>
      <w:sz w:val="22"/>
      <w:szCs w:val="24"/>
      <w:lang w:bidi="ar-SA"/>
    </w:rPr>
  </w:style>
  <w:style w:type="character" w:styleId="InternetLink">
    <w:name w:val="Internet Link"/>
    <w:uiPriority w:val="99"/>
    <w:rsid w:val="008c096b"/>
    <w:rPr>
      <w:color w:val="0000FF"/>
      <w:spacing w:val="0"/>
      <w:u w:val="single"/>
    </w:rPr>
  </w:style>
  <w:style w:type="character" w:styleId="Pagenumber">
    <w:name w:val="page number"/>
    <w:basedOn w:val="DefaultParagraphFont"/>
    <w:qFormat/>
    <w:rsid w:val="008c096b"/>
    <w:rPr/>
  </w:style>
  <w:style w:type="character" w:styleId="DeltaViewDeletion" w:customStyle="1">
    <w:name w:val="DeltaView Deletion"/>
    <w:qFormat/>
    <w:rsid w:val="008c096b"/>
    <w:rPr>
      <w:rFonts w:ascii="Times New Roman" w:hAnsi="Times New Roman"/>
      <w:strike w:val="false"/>
      <w:dstrike w:val="false"/>
      <w:color w:val="auto"/>
      <w:spacing w:val="0"/>
      <w:sz w:val="24"/>
      <w:u w:val="none"/>
    </w:rPr>
  </w:style>
  <w:style w:type="character" w:styleId="Documentbody1" w:customStyle="1">
    <w:name w:val="documentbody1"/>
    <w:qFormat/>
    <w:rsid w:val="008c096b"/>
    <w:rPr>
      <w:rFonts w:ascii="Verdana" w:hAnsi="Verdana"/>
      <w:sz w:val="19"/>
      <w:szCs w:val="19"/>
    </w:rPr>
  </w:style>
  <w:style w:type="character" w:styleId="BalloonTextChar" w:customStyle="1">
    <w:name w:val="Balloon Text Char"/>
    <w:link w:val="BalloonText"/>
    <w:uiPriority w:val="99"/>
    <w:qFormat/>
    <w:rsid w:val="00873ce7"/>
    <w:rPr>
      <w:rFonts w:ascii="Tahoma" w:hAnsi="Tahoma" w:cs="Tahoma"/>
      <w:sz w:val="16"/>
      <w:szCs w:val="16"/>
    </w:rPr>
  </w:style>
  <w:style w:type="character" w:styleId="CommentTextChar" w:customStyle="1">
    <w:name w:val="Comment Text Char"/>
    <w:basedOn w:val="DefaultParagraphFont"/>
    <w:link w:val="CommentText"/>
    <w:uiPriority w:val="99"/>
    <w:qFormat/>
    <w:rsid w:val="00695eb1"/>
    <w:rPr/>
  </w:style>
  <w:style w:type="character" w:styleId="Annotationreference">
    <w:name w:val="annotation reference"/>
    <w:uiPriority w:val="99"/>
    <w:unhideWhenUsed/>
    <w:qFormat/>
    <w:rsid w:val="00695eb1"/>
    <w:rPr>
      <w:sz w:val="16"/>
      <w:szCs w:val="16"/>
    </w:rPr>
  </w:style>
  <w:style w:type="character" w:styleId="CommentSubjectChar" w:customStyle="1">
    <w:name w:val="Comment Subject Char"/>
    <w:link w:val="CommentSubject"/>
    <w:uiPriority w:val="99"/>
    <w:qFormat/>
    <w:rsid w:val="00ac2bf1"/>
    <w:rPr>
      <w:b/>
      <w:bCs/>
    </w:rPr>
  </w:style>
  <w:style w:type="character" w:styleId="BodyTextFirstIndentChar" w:customStyle="1">
    <w:name w:val="Body Text First Indent Char"/>
    <w:link w:val="BodyTextFirstIndent"/>
    <w:qFormat/>
    <w:rsid w:val="006d32fc"/>
    <w:rPr>
      <w:sz w:val="22"/>
      <w:szCs w:val="24"/>
    </w:rPr>
  </w:style>
  <w:style w:type="character" w:styleId="BodyTextIndentChar" w:customStyle="1">
    <w:name w:val="Body Text Indent Char"/>
    <w:link w:val="BodyTextIndent"/>
    <w:qFormat/>
    <w:rsid w:val="00a209a6"/>
    <w:rPr>
      <w:sz w:val="22"/>
      <w:szCs w:val="24"/>
    </w:rPr>
  </w:style>
  <w:style w:type="character" w:styleId="PlainTextChar" w:customStyle="1">
    <w:name w:val="Plain Text Char"/>
    <w:link w:val="PlainText"/>
    <w:uiPriority w:val="99"/>
    <w:qFormat/>
    <w:rsid w:val="003017e1"/>
    <w:rPr>
      <w:rFonts w:ascii="Consolas" w:hAnsi="Consolas" w:eastAsia="Calibri"/>
      <w:sz w:val="21"/>
      <w:szCs w:val="21"/>
    </w:rPr>
  </w:style>
  <w:style w:type="character" w:styleId="FootnoteCharacters">
    <w:name w:val="Footnote Characters"/>
    <w:qFormat/>
    <w:rsid w:val="007e27ce"/>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qFormat/>
    <w:rsid w:val="00075e01"/>
    <w:rPr>
      <w:color w:val="808080"/>
    </w:rPr>
  </w:style>
  <w:style w:type="character" w:styleId="FollowedHyperlink">
    <w:name w:val="FollowedHyperlink"/>
    <w:basedOn w:val="DefaultParagraphFont"/>
    <w:qFormat/>
    <w:rsid w:val="007714a8"/>
    <w:rPr>
      <w:color w:val="954F72" w:themeColor="followedHyperlink"/>
      <w:u w:val="single"/>
    </w:rPr>
  </w:style>
  <w:style w:type="character" w:styleId="NoSpacingChar" w:customStyle="1">
    <w:name w:val="No Spacing Char"/>
    <w:basedOn w:val="DefaultParagraphFont"/>
    <w:link w:val="NoSpacing"/>
    <w:uiPriority w:val="1"/>
    <w:qFormat/>
    <w:rsid w:val="008e3427"/>
    <w:rPr>
      <w:rFonts w:ascii="Calibri" w:hAnsi="Calibri" w:eastAsia="" w:cs="" w:asciiTheme="minorHAnsi" w:cstheme="minorBidi" w:eastAsiaTheme="minorEastAsia" w:hAnsiTheme="minorHAnsi"/>
      <w:sz w:val="22"/>
      <w:szCs w:val="22"/>
      <w:lang w:bidi="ar-SA"/>
    </w:rPr>
  </w:style>
  <w:style w:type="character" w:styleId="Strong">
    <w:name w:val="Strong"/>
    <w:basedOn w:val="DefaultParagraphFont"/>
    <w:qFormat/>
    <w:rsid w:val="008e3427"/>
    <w:rPr>
      <w:b/>
      <w:bCs/>
    </w:rPr>
  </w:style>
  <w:style w:type="character" w:styleId="Emphasis">
    <w:name w:val="Emphasis"/>
    <w:basedOn w:val="DefaultParagraphFont"/>
    <w:qFormat/>
    <w:rsid w:val="008e3427"/>
    <w:rPr>
      <w:i/>
      <w:iCs/>
    </w:rPr>
  </w:style>
  <w:style w:type="character" w:styleId="FooterChar" w:customStyle="1">
    <w:name w:val="Footer Char"/>
    <w:basedOn w:val="DefaultParagraphFont"/>
    <w:link w:val="Footer"/>
    <w:uiPriority w:val="99"/>
    <w:qFormat/>
    <w:rsid w:val="00847286"/>
    <w:rPr>
      <w:sz w:val="22"/>
      <w:szCs w:val="24"/>
      <w:lang w:bidi="ar-SA"/>
    </w:rPr>
  </w:style>
  <w:style w:type="character" w:styleId="BodyTextIndent2Char" w:customStyle="1">
    <w:name w:val="Body Text Indent 2 Char"/>
    <w:basedOn w:val="DefaultParagraphFont"/>
    <w:link w:val="BodyTextIndent2"/>
    <w:qFormat/>
    <w:rsid w:val="006d242b"/>
    <w:rPr>
      <w:sz w:val="22"/>
      <w:szCs w:val="24"/>
      <w:lang w:bidi="ar-SA"/>
    </w:rPr>
  </w:style>
  <w:style w:type="character" w:styleId="BodyTextIndent3Char" w:customStyle="1">
    <w:name w:val="Body Text Indent 3 Char"/>
    <w:basedOn w:val="DefaultParagraphFont"/>
    <w:link w:val="BodyTextIndent3"/>
    <w:qFormat/>
    <w:rsid w:val="006d242b"/>
    <w:rPr>
      <w:sz w:val="22"/>
      <w:szCs w:val="24"/>
      <w:lang w:bidi="ar-SA"/>
    </w:rPr>
  </w:style>
  <w:style w:type="character" w:styleId="FootnoteTextChar" w:customStyle="1">
    <w:name w:val="Footnote Text Char"/>
    <w:basedOn w:val="DefaultParagraphFont"/>
    <w:link w:val="FootnoteText"/>
    <w:semiHidden/>
    <w:qFormat/>
    <w:rsid w:val="006d242b"/>
    <w:rPr>
      <w:lang w:bidi="ar-SA"/>
    </w:rPr>
  </w:style>
  <w:style w:type="character" w:styleId="BodyText2Char" w:customStyle="1">
    <w:name w:val="Body Text 2 Char"/>
    <w:basedOn w:val="DefaultParagraphFont"/>
    <w:link w:val="BodyText2"/>
    <w:qFormat/>
    <w:rsid w:val="00e67f51"/>
    <w:rPr>
      <w:sz w:val="24"/>
      <w:szCs w:val="24"/>
      <w:lang w:bidi="ar-SA"/>
    </w:rPr>
  </w:style>
  <w:style w:type="character" w:styleId="HeaderChar" w:customStyle="1">
    <w:name w:val="Header Char"/>
    <w:basedOn w:val="DefaultParagraphFont"/>
    <w:link w:val="Header"/>
    <w:uiPriority w:val="99"/>
    <w:qFormat/>
    <w:rsid w:val="00426dc3"/>
    <w:rPr>
      <w:sz w:val="22"/>
      <w:szCs w:val="24"/>
      <w:lang w:bidi="ar-SA"/>
    </w:rPr>
  </w:style>
  <w:style w:type="character" w:styleId="H2REVISEDChar" w:customStyle="1">
    <w:name w:val="H2 REVISED Char"/>
    <w:basedOn w:val="DefaultParagraphFont"/>
    <w:link w:val="H2REVISED"/>
    <w:qFormat/>
    <w:rsid w:val="001a0b3b"/>
    <w:rPr>
      <w:rFonts w:ascii="Verdana" w:hAnsi="Verdana" w:cs="Arial"/>
      <w:b/>
      <w:bCs/>
      <w:iCs/>
      <w:lang w:eastAsia="es-ES" w:bidi="ar-SA"/>
    </w:rPr>
  </w:style>
  <w:style w:type="character" w:styleId="Style1Char" w:customStyle="1">
    <w:name w:val="Style1 Char"/>
    <w:basedOn w:val="DefaultParagraphFont"/>
    <w:link w:val="Style1"/>
    <w:qFormat/>
    <w:rsid w:val="001a0b3b"/>
    <w:rPr>
      <w:rFonts w:ascii="Verdana" w:hAnsi="Verdana" w:eastAsia="Calibri" w:eastAsiaTheme="minorHAnsi"/>
      <w:w w:val="100"/>
      <w:lang w:val="da-DK" w:eastAsia="da-DK" w:bidi="ar-SA"/>
    </w:rPr>
  </w:style>
  <w:style w:type="character" w:styleId="Heading6Char" w:customStyle="1">
    <w:name w:val="Heading 6 Char"/>
    <w:basedOn w:val="DefaultParagraphFont"/>
    <w:link w:val="Heading6"/>
    <w:qFormat/>
    <w:rsid w:val="00bd6bae"/>
    <w:rPr>
      <w:rFonts w:ascii="Calibri Light" w:hAnsi="Calibri Light" w:eastAsia="" w:cs="" w:asciiTheme="majorHAnsi" w:cstheme="majorBidi" w:eastAsiaTheme="majorEastAsia" w:hAnsiTheme="majorHAnsi"/>
      <w:color w:val="1F4D78" w:themeColor="accent1" w:themeShade="7f"/>
      <w:sz w:val="22"/>
      <w:szCs w:val="24"/>
      <w:lang w:bidi="ar-SA"/>
    </w:rPr>
  </w:style>
  <w:style w:type="character" w:styleId="Heading7Char" w:customStyle="1">
    <w:name w:val="Heading 7 Char"/>
    <w:basedOn w:val="DefaultParagraphFont"/>
    <w:link w:val="Heading7"/>
    <w:qFormat/>
    <w:rsid w:val="00bd6bae"/>
    <w:rPr>
      <w:rFonts w:ascii="Calibri Light" w:hAnsi="Calibri Light" w:eastAsia="" w:cs="" w:asciiTheme="majorHAnsi" w:cstheme="majorBidi" w:eastAsiaTheme="majorEastAsia" w:hAnsiTheme="majorHAnsi"/>
      <w:i/>
      <w:iCs/>
      <w:color w:val="1F4D78" w:themeColor="accent1" w:themeShade="7f"/>
      <w:sz w:val="22"/>
      <w:szCs w:val="24"/>
      <w:lang w:bidi="ar-SA"/>
    </w:rPr>
  </w:style>
  <w:style w:type="character" w:styleId="ListLabel1">
    <w:name w:val="ListLabel 1"/>
    <w:qFormat/>
    <w:rPr>
      <w:rFonts w:cs="Times New Roman"/>
      <w:b/>
      <w:spacing w:val="0"/>
      <w:sz w:val="24"/>
      <w:szCs w:val="24"/>
    </w:rPr>
  </w:style>
  <w:style w:type="character" w:styleId="ListLabel2">
    <w:name w:val="ListLabel 2"/>
    <w:qFormat/>
    <w:rPr>
      <w:spacing w:val="0"/>
    </w:rPr>
  </w:style>
  <w:style w:type="character" w:styleId="ListLabel3">
    <w:name w:val="ListLabel 3"/>
    <w:qFormat/>
    <w:rPr>
      <w:spacing w:val="0"/>
    </w:rPr>
  </w:style>
  <w:style w:type="character" w:styleId="ListLabel4">
    <w:name w:val="ListLabel 4"/>
    <w:qFormat/>
    <w:rPr>
      <w:spacing w:val="0"/>
    </w:rPr>
  </w:style>
  <w:style w:type="character" w:styleId="ListLabel5">
    <w:name w:val="ListLabel 5"/>
    <w:qFormat/>
    <w:rPr>
      <w:spacing w:val="0"/>
    </w:rPr>
  </w:style>
  <w:style w:type="character" w:styleId="ListLabel6">
    <w:name w:val="ListLabel 6"/>
    <w:qFormat/>
    <w:rPr>
      <w:spacing w:val="0"/>
    </w:rPr>
  </w:style>
  <w:style w:type="character" w:styleId="ListLabel7">
    <w:name w:val="ListLabel 7"/>
    <w:qFormat/>
    <w:rPr>
      <w:spacing w:val="0"/>
    </w:rPr>
  </w:style>
  <w:style w:type="character" w:styleId="ListLabel8">
    <w:name w:val="ListLabel 8"/>
    <w:qFormat/>
    <w:rPr>
      <w:spacing w:val="0"/>
    </w:rPr>
  </w:style>
  <w:style w:type="character" w:styleId="ListLabel9">
    <w:name w:val="ListLabel 9"/>
    <w:qFormat/>
    <w:rPr>
      <w:spacing w:val="0"/>
    </w:rPr>
  </w:style>
  <w:style w:type="character" w:styleId="ListLabel10">
    <w:name w:val="ListLabel 10"/>
    <w:qFormat/>
    <w:rPr>
      <w:rFonts w:cs="Times New Roman"/>
      <w:b/>
      <w:i w:val="false"/>
      <w:spacing w:val="0"/>
      <w:sz w:val="24"/>
      <w:szCs w:val="24"/>
    </w:rPr>
  </w:style>
  <w:style w:type="character" w:styleId="ListLabel11">
    <w:name w:val="ListLabel 11"/>
    <w:qFormat/>
    <w:rPr>
      <w:rFonts w:cs="Courier New"/>
      <w:spacing w:val="0"/>
    </w:rPr>
  </w:style>
  <w:style w:type="character" w:styleId="ListLabel12">
    <w:name w:val="ListLabel 12"/>
    <w:qFormat/>
    <w:rPr>
      <w:rFonts w:cs="Times New Roman"/>
      <w:spacing w:val="0"/>
    </w:rPr>
  </w:style>
  <w:style w:type="character" w:styleId="ListLabel13">
    <w:name w:val="ListLabel 13"/>
    <w:qFormat/>
    <w:rPr>
      <w:rFonts w:cs="Times New Roman"/>
      <w:spacing w:val="0"/>
    </w:rPr>
  </w:style>
  <w:style w:type="character" w:styleId="ListLabel14">
    <w:name w:val="ListLabel 14"/>
    <w:qFormat/>
    <w:rPr>
      <w:rFonts w:cs="Courier New"/>
      <w:spacing w:val="0"/>
    </w:rPr>
  </w:style>
  <w:style w:type="character" w:styleId="ListLabel15">
    <w:name w:val="ListLabel 15"/>
    <w:qFormat/>
    <w:rPr>
      <w:rFonts w:cs="Times New Roman"/>
      <w:spacing w:val="0"/>
    </w:rPr>
  </w:style>
  <w:style w:type="character" w:styleId="ListLabel16">
    <w:name w:val="ListLabel 16"/>
    <w:qFormat/>
    <w:rPr>
      <w:rFonts w:cs="Times New Roman"/>
      <w:spacing w:val="0"/>
    </w:rPr>
  </w:style>
  <w:style w:type="character" w:styleId="ListLabel17">
    <w:name w:val="ListLabel 17"/>
    <w:qFormat/>
    <w:rPr>
      <w:rFonts w:cs="Courier New"/>
      <w:spacing w:val="0"/>
    </w:rPr>
  </w:style>
  <w:style w:type="character" w:styleId="ListLabel18">
    <w:name w:val="ListLabel 18"/>
    <w:qFormat/>
    <w:rPr>
      <w:rFonts w:cs="Times New Roman"/>
      <w:spacing w:val="0"/>
    </w:rPr>
  </w:style>
  <w:style w:type="character" w:styleId="ListLabel19">
    <w:name w:val="ListLabel 19"/>
    <w:qFormat/>
    <w:rPr>
      <w:b/>
      <w:i w:val="false"/>
      <w:caps/>
      <w:color w:val="auto"/>
      <w:sz w:val="32"/>
      <w:szCs w:val="32"/>
      <w:u w:val="none"/>
    </w:rPr>
  </w:style>
  <w:style w:type="character" w:styleId="ListLabel20">
    <w:name w:val="ListLabel 20"/>
    <w:qFormat/>
    <w:rPr>
      <w:b/>
      <w:i w:val="false"/>
      <w:color w:val="auto"/>
      <w:sz w:val="24"/>
      <w:szCs w:val="24"/>
      <w:u w:val="none"/>
    </w:rPr>
  </w:style>
  <w:style w:type="character" w:styleId="ListLabel21">
    <w:name w:val="ListLabel 21"/>
    <w:qFormat/>
    <w:rPr>
      <w:b/>
      <w:i w:val="false"/>
      <w:color w:val="auto"/>
      <w:sz w:val="24"/>
      <w:szCs w:val="24"/>
      <w:u w:val="none"/>
    </w:rPr>
  </w:style>
  <w:style w:type="character" w:styleId="ListLabel22">
    <w:name w:val="ListLabel 22"/>
    <w:qFormat/>
    <w:rPr>
      <w:b/>
      <w:i w:val="false"/>
      <w:color w:val="auto"/>
      <w:sz w:val="24"/>
      <w:szCs w:val="24"/>
      <w:u w:val="none"/>
    </w:rPr>
  </w:style>
  <w:style w:type="character" w:styleId="ListLabel23">
    <w:name w:val="ListLabel 23"/>
    <w:qFormat/>
    <w:rPr>
      <w:b w:val="false"/>
      <w:i w:val="false"/>
      <w:sz w:val="24"/>
    </w:rPr>
  </w:style>
  <w:style w:type="character" w:styleId="ListLabel24">
    <w:name w:val="ListLabel 24"/>
    <w:qFormat/>
    <w:rPr>
      <w:b w:val="false"/>
      <w:i w:val="false"/>
      <w:sz w:val="24"/>
    </w:rPr>
  </w:style>
  <w:style w:type="character" w:styleId="ListLabel25">
    <w:name w:val="ListLabel 25"/>
    <w:qFormat/>
    <w:rPr>
      <w:b/>
      <w:i w:val="false"/>
      <w:caps/>
      <w:color w:val="auto"/>
      <w:sz w:val="32"/>
      <w:szCs w:val="32"/>
      <w:u w:val="none"/>
    </w:rPr>
  </w:style>
  <w:style w:type="character" w:styleId="ListLabel26">
    <w:name w:val="ListLabel 26"/>
    <w:qFormat/>
    <w:rPr>
      <w:rFonts w:cs="Times New Roman"/>
      <w:b/>
      <w:bCs w:val="false"/>
      <w:i w:val="false"/>
      <w:iCs w:val="false"/>
      <w:caps w:val="false"/>
      <w:smallCaps w:val="false"/>
      <w:strike w:val="false"/>
      <w:dstrike w:val="false"/>
      <w:vanish w:val="false"/>
      <w:color w:val="000000"/>
      <w:spacing w:val="0"/>
      <w:w w:val="100"/>
      <w:kern w:val="0"/>
      <w:position w:val="0"/>
      <w:sz w:val="22"/>
      <w:sz w:val="22"/>
      <w:szCs w:val="22"/>
      <w:u w:val="none"/>
      <w:vertAlign w:val="baseline"/>
      <w:em w:val="none"/>
    </w:rPr>
  </w:style>
  <w:style w:type="character" w:styleId="ListLabel27">
    <w:name w:val="ListLabel 27"/>
    <w:qFormat/>
    <w:rPr>
      <w:b w:val="false"/>
      <w:i w:val="false"/>
      <w:color w:val="auto"/>
      <w:sz w:val="22"/>
      <w:szCs w:val="24"/>
      <w:u w:val="none"/>
    </w:rPr>
  </w:style>
  <w:style w:type="character" w:styleId="ListLabel28">
    <w:name w:val="ListLabel 28"/>
    <w:qFormat/>
    <w:rPr>
      <w:b w:val="false"/>
      <w:i w:val="false"/>
      <w:color w:val="auto"/>
      <w:sz w:val="22"/>
      <w:szCs w:val="24"/>
      <w:u w:val="none"/>
    </w:rPr>
  </w:style>
  <w:style w:type="character" w:styleId="ListLabel29">
    <w:name w:val="ListLabel 29"/>
    <w:qFormat/>
    <w:rPr>
      <w:b w:val="false"/>
      <w:i w:val="false"/>
      <w:sz w:val="24"/>
    </w:rPr>
  </w:style>
  <w:style w:type="character" w:styleId="ListLabel30">
    <w:name w:val="ListLabel 30"/>
    <w:qFormat/>
    <w:rPr>
      <w:b w:val="false"/>
      <w:i w:val="false"/>
      <w:sz w:val="24"/>
    </w:rPr>
  </w:style>
  <w:style w:type="character" w:styleId="ListLabel31">
    <w:name w:val="ListLabel 31"/>
    <w:qFormat/>
    <w:rPr>
      <w:rFonts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b w:val="false"/>
      <w:i w:val="false"/>
      <w:sz w:val="18"/>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b w:val="false"/>
      <w:i w:val="false"/>
      <w:sz w:val="16"/>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b w:val="false"/>
    </w:rPr>
  </w:style>
  <w:style w:type="character" w:styleId="ListLabel61">
    <w:name w:val="ListLabel 61"/>
    <w:qFormat/>
    <w:rPr>
      <w:b w:val="false"/>
    </w:rPr>
  </w:style>
  <w:style w:type="character" w:styleId="ListLabel62">
    <w:name w:val="ListLabel 62"/>
    <w:qFormat/>
    <w:rPr>
      <w:b w:val="false"/>
    </w:rPr>
  </w:style>
  <w:style w:type="character" w:styleId="ListLabel63">
    <w:name w:val="ListLabel 63"/>
    <w:qFormat/>
    <w:rPr>
      <w:b w:val="false"/>
    </w:rPr>
  </w:style>
  <w:style w:type="character" w:styleId="ListLabel64">
    <w:name w:val="ListLabel 64"/>
    <w:qFormat/>
    <w:rPr>
      <w:b w:val="false"/>
    </w:rPr>
  </w:style>
  <w:style w:type="character" w:styleId="ListLabel65">
    <w:name w:val="ListLabel 65"/>
    <w:qFormat/>
    <w:rPr>
      <w:b w:val="false"/>
    </w:rPr>
  </w:style>
  <w:style w:type="character" w:styleId="ListLabel66">
    <w:name w:val="ListLabel 66"/>
    <w:qFormat/>
    <w:rPr>
      <w:b w:val="false"/>
    </w:rPr>
  </w:style>
  <w:style w:type="character" w:styleId="ListLabel67">
    <w:name w:val="ListLabel 67"/>
    <w:qFormat/>
    <w:rPr>
      <w:b w:val="false"/>
    </w:rPr>
  </w:style>
  <w:style w:type="character" w:styleId="ListLabel68">
    <w:name w:val="ListLabel 68"/>
    <w:qFormat/>
    <w:rPr>
      <w:b w:val="false"/>
    </w:rPr>
  </w:style>
  <w:style w:type="character" w:styleId="ListLabel69">
    <w:name w:val="ListLabel 69"/>
    <w:qFormat/>
    <w:rPr>
      <w:b w:val="false"/>
    </w:rPr>
  </w:style>
  <w:style w:type="character" w:styleId="ListLabel70">
    <w:name w:val="ListLabel 70"/>
    <w:qFormat/>
    <w:rPr>
      <w:b w:val="false"/>
    </w:rPr>
  </w:style>
  <w:style w:type="character" w:styleId="ListLabel71">
    <w:name w:val="ListLabel 71"/>
    <w:qFormat/>
    <w:rPr>
      <w:b w:val="false"/>
    </w:rPr>
  </w:style>
  <w:style w:type="character" w:styleId="ListLabel72">
    <w:name w:val="ListLabel 72"/>
    <w:qFormat/>
    <w:rPr>
      <w:b w:val="false"/>
    </w:rPr>
  </w:style>
  <w:style w:type="character" w:styleId="ListLabel73">
    <w:name w:val="ListLabel 73"/>
    <w:qFormat/>
    <w:rPr>
      <w:b w:val="false"/>
    </w:rPr>
  </w:style>
  <w:style w:type="character" w:styleId="ListLabel74">
    <w:name w:val="ListLabel 74"/>
    <w:qFormat/>
    <w:rPr>
      <w:b/>
      <w:i w:val="false"/>
      <w:caps/>
      <w:color w:val="auto"/>
      <w:sz w:val="32"/>
      <w:szCs w:val="32"/>
      <w:u w:val="none"/>
    </w:rPr>
  </w:style>
  <w:style w:type="character" w:styleId="ListLabel75">
    <w:name w:val="ListLabel 75"/>
    <w:qFormat/>
    <w:rPr>
      <w:rFonts w:cs="Times New Roman"/>
      <w:b/>
      <w:bCs w:val="false"/>
      <w:i w:val="false"/>
      <w:iCs w:val="false"/>
      <w:caps w:val="false"/>
      <w:smallCaps w:val="false"/>
      <w:strike w:val="false"/>
      <w:dstrike w:val="false"/>
      <w:vanish w:val="false"/>
      <w:color w:val="000000"/>
      <w:spacing w:val="0"/>
      <w:w w:val="100"/>
      <w:kern w:val="0"/>
      <w:position w:val="0"/>
      <w:sz w:val="22"/>
      <w:sz w:val="22"/>
      <w:szCs w:val="22"/>
      <w:u w:val="none"/>
      <w:vertAlign w:val="baseline"/>
      <w:em w:val="none"/>
    </w:rPr>
  </w:style>
  <w:style w:type="character" w:styleId="ListLabel76">
    <w:name w:val="ListLabel 76"/>
    <w:qFormat/>
    <w:rPr>
      <w:b/>
      <w:i w:val="false"/>
      <w:color w:val="auto"/>
      <w:sz w:val="22"/>
      <w:szCs w:val="24"/>
      <w:u w:val="none"/>
    </w:rPr>
  </w:style>
  <w:style w:type="character" w:styleId="ListLabel77">
    <w:name w:val="ListLabel 77"/>
    <w:qFormat/>
    <w:rPr>
      <w:b/>
      <w:i w:val="false"/>
      <w:color w:val="auto"/>
      <w:sz w:val="22"/>
      <w:szCs w:val="24"/>
      <w:u w:val="none"/>
    </w:rPr>
  </w:style>
  <w:style w:type="character" w:styleId="ListLabel78">
    <w:name w:val="ListLabel 78"/>
    <w:qFormat/>
    <w:rPr>
      <w:b w:val="false"/>
      <w:i w:val="false"/>
      <w:sz w:val="24"/>
    </w:rPr>
  </w:style>
  <w:style w:type="character" w:styleId="ListLabel79">
    <w:name w:val="ListLabel 79"/>
    <w:qFormat/>
    <w:rPr>
      <w:b w:val="false"/>
      <w:i w:val="false"/>
      <w:sz w:val="24"/>
    </w:rPr>
  </w:style>
  <w:style w:type="character" w:styleId="EndnoteCharacters">
    <w:name w:val="Endnote Characters"/>
    <w:qFormat/>
    <w:rPr/>
  </w:style>
  <w:style w:type="character" w:styleId="ListLabel80">
    <w:name w:val="ListLabel 80"/>
    <w:qFormat/>
    <w:rPr>
      <w:szCs w:val="22"/>
    </w:rPr>
  </w:style>
  <w:style w:type="character" w:styleId="ListLabel81">
    <w:name w:val="ListLabel 81"/>
    <w:qFormat/>
    <w:rPr>
      <w:b/>
      <w:sz w:val="16"/>
    </w:rPr>
  </w:style>
  <w:style w:type="character" w:styleId="ListLabel82">
    <w:name w:val="ListLabel 82"/>
    <w:qFormat/>
    <w:rPr>
      <w:b/>
      <w:sz w:val="16"/>
      <w:u w:val="none"/>
    </w:rPr>
  </w:style>
  <w:style w:type="character" w:styleId="ListLabel83">
    <w:name w:val="ListLabel 83"/>
    <w:qFormat/>
    <w:rPr>
      <w:rFonts w:ascii="Arial" w:hAnsi="Arial" w:cs="Arial"/>
      <w:b/>
      <w:sz w:val="16"/>
    </w:rPr>
  </w:style>
  <w:style w:type="character" w:styleId="ListLabel84">
    <w:name w:val="ListLabel 84"/>
    <w:qFormat/>
    <w:rPr>
      <w:b/>
      <w:sz w:val="18"/>
    </w:rPr>
  </w:style>
  <w:style w:type="character" w:styleId="ListLabel85">
    <w:name w:val="ListLabel 85"/>
    <w:qFormat/>
    <w:rPr>
      <w:sz w:val="16"/>
    </w:rPr>
  </w:style>
  <w:style w:type="character" w:styleId="ListLabel86">
    <w:name w:val="ListLabel 86"/>
    <w:qFormat/>
    <w:rPr>
      <w:sz w:val="16"/>
      <w:u w:val="none"/>
    </w:rPr>
  </w:style>
  <w:style w:type="character" w:styleId="ListLabel87">
    <w:name w:val="ListLabel 87"/>
    <w:qFormat/>
    <w:rPr>
      <w:rFonts w:ascii="Arial" w:hAnsi="Arial" w:cs="Arial"/>
      <w:sz w:val="16"/>
    </w:rPr>
  </w:style>
  <w:style w:type="character" w:styleId="ListLabel88">
    <w:name w:val="ListLabel 88"/>
    <w:qFormat/>
    <w:rPr>
      <w:u w:val="single"/>
    </w:rPr>
  </w:style>
  <w:style w:type="character" w:styleId="ListLabel89">
    <w:name w:val="ListLabel 89"/>
    <w:qFormat/>
    <w:rPr/>
  </w:style>
  <w:style w:type="character" w:styleId="ListLabel90">
    <w:name w:val="ListLabel 90"/>
    <w:qFormat/>
    <w:rPr>
      <w:szCs w:val="22"/>
      <w:u w:val="single"/>
    </w:rPr>
  </w:style>
  <w:style w:type="character" w:styleId="ListLabel91">
    <w:name w:val="ListLabel 91"/>
    <w:qFormat/>
    <w:rPr>
      <w:szCs w:val="22"/>
    </w:rPr>
  </w:style>
  <w:style w:type="character" w:styleId="ListLabel92">
    <w:name w:val="ListLabel 92"/>
    <w:qFormat/>
    <w:rPr>
      <w:b/>
    </w:rPr>
  </w:style>
  <w:style w:type="character" w:styleId="ListLabel93">
    <w:name w:val="ListLabel 93"/>
    <w:qFormat/>
    <w:rPr>
      <w:b/>
      <w:u w:val="single"/>
    </w:rPr>
  </w:style>
  <w:style w:type="character" w:styleId="IndexLink">
    <w:name w:val="Index Link"/>
    <w:qFormat/>
    <w:rPr/>
  </w:style>
  <w:style w:type="character" w:styleId="ListLabel94">
    <w:name w:val="ListLabel 94"/>
    <w:qFormat/>
    <w:rPr>
      <w:b/>
      <w:i w:val="false"/>
      <w:caps/>
      <w:color w:val="auto"/>
      <w:sz w:val="26"/>
      <w:szCs w:val="32"/>
      <w:u w:val="none"/>
    </w:rPr>
  </w:style>
  <w:style w:type="character" w:styleId="ListLabel95">
    <w:name w:val="ListLabel 95"/>
    <w:qFormat/>
    <w:rPr>
      <w:rFonts w:cs="Times New Roman"/>
      <w:b/>
      <w:bCs w:val="false"/>
      <w:i w:val="false"/>
      <w:iCs w:val="false"/>
      <w:caps w:val="false"/>
      <w:smallCaps w:val="false"/>
      <w:strike w:val="false"/>
      <w:dstrike w:val="false"/>
      <w:vanish w:val="false"/>
      <w:color w:val="000000"/>
      <w:spacing w:val="0"/>
      <w:w w:val="100"/>
      <w:kern w:val="0"/>
      <w:position w:val="0"/>
      <w:sz w:val="22"/>
      <w:sz w:val="22"/>
      <w:szCs w:val="22"/>
      <w:u w:val="none"/>
      <w:vertAlign w:val="baseline"/>
      <w:em w:val="none"/>
    </w:rPr>
  </w:style>
  <w:style w:type="character" w:styleId="ListLabel96">
    <w:name w:val="ListLabel 96"/>
    <w:qFormat/>
    <w:rPr>
      <w:b w:val="false"/>
      <w:i w:val="false"/>
      <w:color w:val="auto"/>
      <w:sz w:val="22"/>
      <w:szCs w:val="24"/>
      <w:u w:val="none"/>
    </w:rPr>
  </w:style>
  <w:style w:type="character" w:styleId="ListLabel97">
    <w:name w:val="ListLabel 97"/>
    <w:qFormat/>
    <w:rPr>
      <w:b w:val="false"/>
      <w:i w:val="false"/>
      <w:color w:val="auto"/>
      <w:sz w:val="22"/>
      <w:szCs w:val="24"/>
      <w:u w:val="none"/>
    </w:rPr>
  </w:style>
  <w:style w:type="character" w:styleId="ListLabel98">
    <w:name w:val="ListLabel 98"/>
    <w:qFormat/>
    <w:rPr>
      <w:b w:val="false"/>
      <w:i w:val="false"/>
      <w:sz w:val="24"/>
    </w:rPr>
  </w:style>
  <w:style w:type="character" w:styleId="ListLabel99">
    <w:name w:val="ListLabel 99"/>
    <w:qFormat/>
    <w:rPr>
      <w:b/>
      <w:i w:val="false"/>
      <w:caps/>
      <w:color w:val="auto"/>
      <w:sz w:val="32"/>
      <w:szCs w:val="32"/>
      <w:u w:val="none"/>
    </w:rPr>
  </w:style>
  <w:style w:type="character" w:styleId="ListLabel100">
    <w:name w:val="ListLabel 100"/>
    <w:qFormat/>
    <w:rPr>
      <w:rFonts w:cs="Times New Roman"/>
      <w:b/>
      <w:bCs w:val="false"/>
      <w:i w:val="false"/>
      <w:iCs w:val="false"/>
      <w:caps w:val="false"/>
      <w:smallCaps w:val="false"/>
      <w:strike w:val="false"/>
      <w:dstrike w:val="false"/>
      <w:vanish w:val="false"/>
      <w:color w:val="000000"/>
      <w:spacing w:val="0"/>
      <w:w w:val="100"/>
      <w:kern w:val="0"/>
      <w:position w:val="0"/>
      <w:sz w:val="22"/>
      <w:sz w:val="22"/>
      <w:szCs w:val="22"/>
      <w:u w:val="none"/>
      <w:vertAlign w:val="baseline"/>
      <w:em w:val="none"/>
    </w:rPr>
  </w:style>
  <w:style w:type="character" w:styleId="ListLabel101">
    <w:name w:val="ListLabel 101"/>
    <w:qFormat/>
    <w:rPr>
      <w:b w:val="false"/>
      <w:i w:val="false"/>
      <w:color w:val="auto"/>
      <w:sz w:val="22"/>
      <w:szCs w:val="24"/>
      <w:u w:val="none"/>
    </w:rPr>
  </w:style>
  <w:style w:type="character" w:styleId="ListLabel102">
    <w:name w:val="ListLabel 102"/>
    <w:qFormat/>
    <w:rPr>
      <w:b w:val="false"/>
      <w:i w:val="false"/>
      <w:color w:val="auto"/>
      <w:sz w:val="22"/>
      <w:szCs w:val="24"/>
      <w:u w:val="none"/>
    </w:rPr>
  </w:style>
  <w:style w:type="character" w:styleId="ListLabel103">
    <w:name w:val="ListLabel 103"/>
    <w:qFormat/>
    <w:rPr>
      <w:b w:val="false"/>
      <w:i w:val="false"/>
      <w:sz w:val="24"/>
    </w:rPr>
  </w:style>
  <w:style w:type="character" w:styleId="ListLabel104">
    <w:name w:val="ListLabel 104"/>
    <w:qFormat/>
    <w:rPr>
      <w:b w:val="false"/>
      <w:i w:val="false"/>
      <w:sz w:val="24"/>
    </w:rPr>
  </w:style>
  <w:style w:type="character" w:styleId="ListLabel105">
    <w:name w:val="ListLabel 105"/>
    <w:qFormat/>
    <w:rPr>
      <w:szCs w:val="22"/>
    </w:rPr>
  </w:style>
  <w:style w:type="character" w:styleId="ListLabel106">
    <w:name w:val="ListLabel 106"/>
    <w:qFormat/>
    <w:rPr>
      <w:b/>
      <w:sz w:val="16"/>
    </w:rPr>
  </w:style>
  <w:style w:type="character" w:styleId="ListLabel107">
    <w:name w:val="ListLabel 107"/>
    <w:qFormat/>
    <w:rPr>
      <w:b/>
      <w:sz w:val="16"/>
      <w:u w:val="none"/>
    </w:rPr>
  </w:style>
  <w:style w:type="character" w:styleId="ListLabel108">
    <w:name w:val="ListLabel 108"/>
    <w:qFormat/>
    <w:rPr>
      <w:b/>
      <w:sz w:val="16"/>
    </w:rPr>
  </w:style>
  <w:style w:type="character" w:styleId="ListLabel109">
    <w:name w:val="ListLabel 109"/>
    <w:qFormat/>
    <w:rPr>
      <w:rFonts w:ascii="Arial" w:hAnsi="Arial" w:cs="Arial"/>
      <w:b/>
      <w:sz w:val="16"/>
    </w:rPr>
  </w:style>
  <w:style w:type="character" w:styleId="ListLabel110">
    <w:name w:val="ListLabel 110"/>
    <w:qFormat/>
    <w:rPr>
      <w:b/>
      <w:sz w:val="18"/>
    </w:rPr>
  </w:style>
  <w:style w:type="character" w:styleId="ListLabel111">
    <w:name w:val="ListLabel 111"/>
    <w:qFormat/>
    <w:rPr>
      <w:sz w:val="16"/>
    </w:rPr>
  </w:style>
  <w:style w:type="character" w:styleId="ListLabel112">
    <w:name w:val="ListLabel 112"/>
    <w:qFormat/>
    <w:rPr>
      <w:sz w:val="16"/>
      <w:u w:val="none"/>
    </w:rPr>
  </w:style>
  <w:style w:type="character" w:styleId="ListLabel113">
    <w:name w:val="ListLabel 113"/>
    <w:qFormat/>
    <w:rPr>
      <w:rFonts w:ascii="Arial" w:hAnsi="Arial" w:cs="Arial"/>
      <w:b/>
      <w:sz w:val="16"/>
    </w:rPr>
  </w:style>
  <w:style w:type="character" w:styleId="ListLabel114">
    <w:name w:val="ListLabel 114"/>
    <w:qFormat/>
    <w:rPr>
      <w:rFonts w:ascii="Arial" w:hAnsi="Arial" w:cs="Arial"/>
      <w:sz w:val="16"/>
    </w:rPr>
  </w:style>
  <w:style w:type="character" w:styleId="ListLabel115">
    <w:name w:val="ListLabel 115"/>
    <w:qFormat/>
    <w:rPr>
      <w:b/>
      <w:sz w:val="16"/>
    </w:rPr>
  </w:style>
  <w:style w:type="character" w:styleId="ListLabel116">
    <w:name w:val="ListLabel 116"/>
    <w:qFormat/>
    <w:rPr>
      <w:sz w:val="16"/>
    </w:rPr>
  </w:style>
  <w:style w:type="character" w:styleId="ListLabel117">
    <w:name w:val="ListLabel 117"/>
    <w:qFormat/>
    <w:rPr>
      <w:sz w:val="16"/>
    </w:rPr>
  </w:style>
  <w:style w:type="character" w:styleId="ListLabel118">
    <w:name w:val="ListLabel 118"/>
    <w:qFormat/>
    <w:rPr>
      <w:u w:val="single"/>
    </w:rPr>
  </w:style>
  <w:style w:type="character" w:styleId="ListLabel119">
    <w:name w:val="ListLabel 119"/>
    <w:qFormat/>
    <w:rPr>
      <w:u w:val="single"/>
    </w:rPr>
  </w:style>
  <w:style w:type="character" w:styleId="ListLabel120">
    <w:name w:val="ListLabel 120"/>
    <w:qFormat/>
    <w:rPr/>
  </w:style>
  <w:style w:type="character" w:styleId="ListLabel121">
    <w:name w:val="ListLabel 121"/>
    <w:qFormat/>
    <w:rPr>
      <w:szCs w:val="22"/>
      <w:u w:val="single"/>
    </w:rPr>
  </w:style>
  <w:style w:type="character" w:styleId="ListLabel122">
    <w:name w:val="ListLabel 122"/>
    <w:qFormat/>
    <w:rPr>
      <w:szCs w:val="22"/>
      <w:u w:val="single"/>
    </w:rPr>
  </w:style>
  <w:style w:type="character" w:styleId="ListLabel123">
    <w:name w:val="ListLabel 123"/>
    <w:qFormat/>
    <w:rPr>
      <w:szCs w:val="22"/>
    </w:rPr>
  </w:style>
  <w:style w:type="character" w:styleId="ListLabel124">
    <w:name w:val="ListLabel 124"/>
    <w:qFormat/>
    <w:rPr>
      <w:b/>
    </w:rPr>
  </w:style>
  <w:style w:type="character" w:styleId="ListLabel125">
    <w:name w:val="ListLabel 125"/>
    <w:qFormat/>
    <w:rPr>
      <w:b/>
      <w:u w:val="single"/>
    </w:rPr>
  </w:style>
  <w:style w:type="character" w:styleId="ListLabel126">
    <w:name w:val="ListLabel 126"/>
    <w:qFormat/>
    <w:rPr/>
  </w:style>
  <w:style w:type="character" w:styleId="ListLabel127">
    <w:name w:val="ListLabel 127"/>
    <w:qFormat/>
    <w:rPr>
      <w:b/>
      <w:i w:val="false"/>
      <w:caps/>
      <w:color w:val="auto"/>
      <w:sz w:val="26"/>
      <w:szCs w:val="32"/>
      <w:u w:val="none"/>
    </w:rPr>
  </w:style>
  <w:style w:type="character" w:styleId="ListLabel128">
    <w:name w:val="ListLabel 128"/>
    <w:qFormat/>
    <w:rPr>
      <w:rFonts w:cs="Times New Roman"/>
      <w:b/>
      <w:bCs w:val="false"/>
      <w:i w:val="false"/>
      <w:iCs w:val="false"/>
      <w:caps w:val="false"/>
      <w:smallCaps w:val="false"/>
      <w:strike w:val="false"/>
      <w:dstrike w:val="false"/>
      <w:vanish w:val="false"/>
      <w:color w:val="000000"/>
      <w:spacing w:val="0"/>
      <w:w w:val="100"/>
      <w:kern w:val="0"/>
      <w:position w:val="0"/>
      <w:sz w:val="22"/>
      <w:sz w:val="22"/>
      <w:szCs w:val="22"/>
      <w:u w:val="none"/>
      <w:vertAlign w:val="baseline"/>
      <w:em w:val="none"/>
    </w:rPr>
  </w:style>
  <w:style w:type="character" w:styleId="ListLabel129">
    <w:name w:val="ListLabel 129"/>
    <w:qFormat/>
    <w:rPr>
      <w:b w:val="false"/>
      <w:i w:val="false"/>
      <w:color w:val="auto"/>
      <w:sz w:val="22"/>
      <w:szCs w:val="24"/>
      <w:u w:val="none"/>
    </w:rPr>
  </w:style>
  <w:style w:type="character" w:styleId="ListLabel130">
    <w:name w:val="ListLabel 130"/>
    <w:qFormat/>
    <w:rPr>
      <w:b w:val="false"/>
      <w:i w:val="false"/>
      <w:color w:val="auto"/>
      <w:sz w:val="22"/>
      <w:szCs w:val="24"/>
      <w:u w:val="none"/>
    </w:rPr>
  </w:style>
  <w:style w:type="character" w:styleId="ListLabel131">
    <w:name w:val="ListLabel 131"/>
    <w:qFormat/>
    <w:rPr>
      <w:b w:val="false"/>
      <w:i w:val="false"/>
      <w:sz w:val="24"/>
    </w:rPr>
  </w:style>
  <w:style w:type="character" w:styleId="ListLabel132">
    <w:name w:val="ListLabel 132"/>
    <w:qFormat/>
    <w:rPr>
      <w:b/>
      <w:i w:val="false"/>
      <w:caps/>
      <w:color w:val="auto"/>
      <w:sz w:val="32"/>
      <w:szCs w:val="32"/>
      <w:u w:val="none"/>
    </w:rPr>
  </w:style>
  <w:style w:type="character" w:styleId="ListLabel133">
    <w:name w:val="ListLabel 133"/>
    <w:qFormat/>
    <w:rPr>
      <w:rFonts w:cs="Times New Roman"/>
      <w:b/>
      <w:bCs w:val="false"/>
      <w:i w:val="false"/>
      <w:iCs w:val="false"/>
      <w:caps w:val="false"/>
      <w:smallCaps w:val="false"/>
      <w:strike w:val="false"/>
      <w:dstrike w:val="false"/>
      <w:vanish w:val="false"/>
      <w:color w:val="000000"/>
      <w:spacing w:val="0"/>
      <w:w w:val="100"/>
      <w:kern w:val="0"/>
      <w:position w:val="0"/>
      <w:sz w:val="22"/>
      <w:sz w:val="22"/>
      <w:szCs w:val="22"/>
      <w:u w:val="none"/>
      <w:vertAlign w:val="baseline"/>
      <w:em w:val="none"/>
    </w:rPr>
  </w:style>
  <w:style w:type="character" w:styleId="ListLabel134">
    <w:name w:val="ListLabel 134"/>
    <w:qFormat/>
    <w:rPr>
      <w:b w:val="false"/>
      <w:i w:val="false"/>
      <w:color w:val="auto"/>
      <w:sz w:val="22"/>
      <w:szCs w:val="24"/>
      <w:u w:val="none"/>
    </w:rPr>
  </w:style>
  <w:style w:type="character" w:styleId="ListLabel135">
    <w:name w:val="ListLabel 135"/>
    <w:qFormat/>
    <w:rPr>
      <w:b w:val="false"/>
      <w:i w:val="false"/>
      <w:color w:val="auto"/>
      <w:sz w:val="22"/>
      <w:szCs w:val="24"/>
      <w:u w:val="none"/>
    </w:rPr>
  </w:style>
  <w:style w:type="character" w:styleId="ListLabel136">
    <w:name w:val="ListLabel 136"/>
    <w:qFormat/>
    <w:rPr>
      <w:b w:val="false"/>
      <w:i w:val="false"/>
      <w:sz w:val="24"/>
    </w:rPr>
  </w:style>
  <w:style w:type="character" w:styleId="ListLabel137">
    <w:name w:val="ListLabel 137"/>
    <w:qFormat/>
    <w:rPr>
      <w:b w:val="false"/>
      <w:i w:val="false"/>
      <w:sz w:val="24"/>
    </w:rPr>
  </w:style>
  <w:style w:type="character" w:styleId="ListLabel138">
    <w:name w:val="ListLabel 138"/>
    <w:qFormat/>
    <w:rPr>
      <w:szCs w:val="22"/>
    </w:rPr>
  </w:style>
  <w:style w:type="character" w:styleId="ListLabel139">
    <w:name w:val="ListLabel 139"/>
    <w:qFormat/>
    <w:rPr>
      <w:b/>
      <w:sz w:val="16"/>
    </w:rPr>
  </w:style>
  <w:style w:type="character" w:styleId="ListLabel140">
    <w:name w:val="ListLabel 140"/>
    <w:qFormat/>
    <w:rPr>
      <w:b/>
      <w:sz w:val="16"/>
      <w:u w:val="none"/>
    </w:rPr>
  </w:style>
  <w:style w:type="character" w:styleId="ListLabel141">
    <w:name w:val="ListLabel 141"/>
    <w:qFormat/>
    <w:rPr>
      <w:b/>
      <w:sz w:val="16"/>
    </w:rPr>
  </w:style>
  <w:style w:type="character" w:styleId="ListLabel142">
    <w:name w:val="ListLabel 142"/>
    <w:qFormat/>
    <w:rPr>
      <w:rFonts w:ascii="Arial" w:hAnsi="Arial" w:cs="Arial"/>
      <w:b/>
      <w:sz w:val="16"/>
    </w:rPr>
  </w:style>
  <w:style w:type="character" w:styleId="ListLabel143">
    <w:name w:val="ListLabel 143"/>
    <w:qFormat/>
    <w:rPr>
      <w:b/>
      <w:sz w:val="18"/>
    </w:rPr>
  </w:style>
  <w:style w:type="character" w:styleId="ListLabel144">
    <w:name w:val="ListLabel 144"/>
    <w:qFormat/>
    <w:rPr>
      <w:sz w:val="16"/>
    </w:rPr>
  </w:style>
  <w:style w:type="character" w:styleId="ListLabel145">
    <w:name w:val="ListLabel 145"/>
    <w:qFormat/>
    <w:rPr>
      <w:sz w:val="16"/>
      <w:u w:val="none"/>
    </w:rPr>
  </w:style>
  <w:style w:type="character" w:styleId="ListLabel146">
    <w:name w:val="ListLabel 146"/>
    <w:qFormat/>
    <w:rPr>
      <w:rFonts w:ascii="Arial" w:hAnsi="Arial" w:cs="Arial"/>
      <w:b/>
      <w:sz w:val="16"/>
    </w:rPr>
  </w:style>
  <w:style w:type="character" w:styleId="ListLabel147">
    <w:name w:val="ListLabel 147"/>
    <w:qFormat/>
    <w:rPr>
      <w:rFonts w:ascii="Arial" w:hAnsi="Arial" w:cs="Arial"/>
      <w:sz w:val="16"/>
    </w:rPr>
  </w:style>
  <w:style w:type="character" w:styleId="ListLabel148">
    <w:name w:val="ListLabel 148"/>
    <w:qFormat/>
    <w:rPr>
      <w:b/>
      <w:sz w:val="16"/>
    </w:rPr>
  </w:style>
  <w:style w:type="character" w:styleId="ListLabel149">
    <w:name w:val="ListLabel 149"/>
    <w:qFormat/>
    <w:rPr>
      <w:sz w:val="16"/>
    </w:rPr>
  </w:style>
  <w:style w:type="character" w:styleId="ListLabel150">
    <w:name w:val="ListLabel 150"/>
    <w:qFormat/>
    <w:rPr>
      <w:sz w:val="16"/>
    </w:rPr>
  </w:style>
  <w:style w:type="character" w:styleId="ListLabel151">
    <w:name w:val="ListLabel 151"/>
    <w:qFormat/>
    <w:rPr>
      <w:u w:val="single"/>
    </w:rPr>
  </w:style>
  <w:style w:type="character" w:styleId="ListLabel152">
    <w:name w:val="ListLabel 152"/>
    <w:qFormat/>
    <w:rPr>
      <w:u w:val="single"/>
    </w:rPr>
  </w:style>
  <w:style w:type="character" w:styleId="ListLabel153">
    <w:name w:val="ListLabel 153"/>
    <w:qFormat/>
    <w:rPr/>
  </w:style>
  <w:style w:type="character" w:styleId="ListLabel154">
    <w:name w:val="ListLabel 154"/>
    <w:qFormat/>
    <w:rPr>
      <w:szCs w:val="22"/>
      <w:u w:val="single"/>
    </w:rPr>
  </w:style>
  <w:style w:type="character" w:styleId="ListLabel155">
    <w:name w:val="ListLabel 155"/>
    <w:qFormat/>
    <w:rPr>
      <w:szCs w:val="22"/>
      <w:u w:val="single"/>
    </w:rPr>
  </w:style>
  <w:style w:type="character" w:styleId="ListLabel156">
    <w:name w:val="ListLabel 156"/>
    <w:qFormat/>
    <w:rPr>
      <w:szCs w:val="22"/>
    </w:rPr>
  </w:style>
  <w:style w:type="character" w:styleId="ListLabel157">
    <w:name w:val="ListLabel 157"/>
    <w:qFormat/>
    <w:rPr>
      <w:b/>
    </w:rPr>
  </w:style>
  <w:style w:type="character" w:styleId="ListLabel158">
    <w:name w:val="ListLabel 158"/>
    <w:qFormat/>
    <w:rPr>
      <w:b/>
      <w:u w:val="single"/>
    </w:rPr>
  </w:style>
  <w:style w:type="character" w:styleId="ListLabel159">
    <w:name w:val="ListLabel 15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rsid w:val="008c096b"/>
    <w:pPr>
      <w:spacing w:before="0" w:after="120"/>
    </w:pPr>
    <w:rPr/>
  </w:style>
  <w:style w:type="paragraph" w:styleId="List">
    <w:name w:val="List"/>
    <w:basedOn w:val="Normal"/>
    <w:rsid w:val="008c096b"/>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3">
    <w:name w:val="List Bullet 3"/>
    <w:basedOn w:val="Normal"/>
    <w:qFormat/>
    <w:rsid w:val="008c096b"/>
    <w:pPr>
      <w:ind w:left="720" w:hanging="360"/>
    </w:pPr>
    <w:rPr/>
  </w:style>
  <w:style w:type="paragraph" w:styleId="BodyTextIndent3">
    <w:name w:val="Body Text Indent 3"/>
    <w:basedOn w:val="Normal"/>
    <w:link w:val="BodyTextIndent3Char"/>
    <w:qFormat/>
    <w:rsid w:val="008c096b"/>
    <w:pPr>
      <w:ind w:left="720" w:hanging="0"/>
    </w:pPr>
    <w:rPr/>
  </w:style>
  <w:style w:type="paragraph" w:styleId="Endnote">
    <w:name w:val="Endnote Text"/>
    <w:basedOn w:val="Normal"/>
    <w:semiHidden/>
    <w:rsid w:val="008c096b"/>
    <w:pPr/>
    <w:rPr/>
  </w:style>
  <w:style w:type="paragraph" w:styleId="BodyTextIndent2">
    <w:name w:val="Body Text Indent 2"/>
    <w:basedOn w:val="Normal"/>
    <w:link w:val="BodyTextIndent2Char"/>
    <w:qFormat/>
    <w:rsid w:val="008c096b"/>
    <w:pPr>
      <w:tabs>
        <w:tab w:val="left" w:pos="-720" w:leader="none"/>
      </w:tabs>
      <w:suppressAutoHyphens w:val="true"/>
      <w:ind w:left="-144" w:hanging="0"/>
    </w:pPr>
    <w:rPr/>
  </w:style>
  <w:style w:type="paragraph" w:styleId="BodyText3">
    <w:name w:val="Body Text 3"/>
    <w:basedOn w:val="Normal"/>
    <w:qFormat/>
    <w:rsid w:val="008c096b"/>
    <w:pPr/>
    <w:rPr>
      <w:rFonts w:ascii="Times New Roman Bold" w:hAnsi="Times New Roman Bold"/>
      <w:b/>
      <w:bCs/>
    </w:rPr>
  </w:style>
  <w:style w:type="paragraph" w:styleId="Footer">
    <w:name w:val="Footer"/>
    <w:basedOn w:val="Normal"/>
    <w:link w:val="FooterChar"/>
    <w:uiPriority w:val="99"/>
    <w:rsid w:val="008c096b"/>
    <w:pPr>
      <w:tabs>
        <w:tab w:val="center" w:pos="4320" w:leader="none"/>
        <w:tab w:val="right" w:pos="8640" w:leader="none"/>
      </w:tabs>
    </w:pPr>
    <w:rPr/>
  </w:style>
  <w:style w:type="paragraph" w:styleId="Legal1" w:customStyle="1">
    <w:name w:val="Legal 1"/>
    <w:basedOn w:val="Normal"/>
    <w:qFormat/>
    <w:rsid w:val="008c096b"/>
    <w:pPr>
      <w:spacing w:before="0" w:after="240"/>
      <w:outlineLvl w:val="0"/>
    </w:pPr>
    <w:rPr/>
  </w:style>
  <w:style w:type="paragraph" w:styleId="Legal2" w:customStyle="1">
    <w:name w:val="Legal 2"/>
    <w:basedOn w:val="Normal"/>
    <w:qFormat/>
    <w:rsid w:val="008c096b"/>
    <w:pPr>
      <w:ind w:left="720" w:hanging="0"/>
      <w:outlineLvl w:val="1"/>
    </w:pPr>
    <w:rPr>
      <w:rFonts w:ascii="CG Times" w:hAnsi="CG Times"/>
    </w:rPr>
  </w:style>
  <w:style w:type="paragraph" w:styleId="Style0" w:customStyle="1">
    <w:name w:val="Style0"/>
    <w:qFormat/>
    <w:rsid w:val="008c096b"/>
    <w:pPr>
      <w:widowControl/>
      <w:bidi w:val="0"/>
      <w:jc w:val="left"/>
    </w:pPr>
    <w:rPr>
      <w:rFonts w:ascii="Arial" w:hAnsi="Arial" w:eastAsia="Times New Roman" w:cs="Arial"/>
      <w:color w:val="auto"/>
      <w:kern w:val="0"/>
      <w:sz w:val="24"/>
      <w:szCs w:val="24"/>
      <w:lang w:val="en-US" w:eastAsia="en-US" w:bidi="ar-SA"/>
    </w:rPr>
  </w:style>
  <w:style w:type="paragraph" w:styleId="P1" w:customStyle="1">
    <w:name w:val="P1"/>
    <w:basedOn w:val="Normal"/>
    <w:qFormat/>
    <w:rsid w:val="008c096b"/>
    <w:pPr>
      <w:tabs>
        <w:tab w:val="left" w:pos="1080" w:leader="none"/>
      </w:tabs>
      <w:ind w:left="1080" w:hanging="0"/>
    </w:pPr>
    <w:rPr/>
  </w:style>
  <w:style w:type="paragraph" w:styleId="Contents1">
    <w:name w:val="TOC 1"/>
    <w:basedOn w:val="Normal"/>
    <w:next w:val="Normal"/>
    <w:autoRedefine/>
    <w:uiPriority w:val="39"/>
    <w:rsid w:val="000f200c"/>
    <w:pPr>
      <w:tabs>
        <w:tab w:val="left" w:pos="440" w:leader="none"/>
        <w:tab w:val="right" w:pos="9984" w:leader="dot"/>
      </w:tabs>
      <w:spacing w:before="120" w:after="0"/>
    </w:pPr>
    <w:rPr>
      <w:rFonts w:ascii="Calibri" w:hAnsi="Calibri" w:asciiTheme="minorHAnsi" w:hAnsiTheme="minorHAnsi"/>
      <w:b/>
      <w:bCs/>
      <w:i/>
      <w:iCs/>
      <w:sz w:val="24"/>
    </w:rPr>
  </w:style>
  <w:style w:type="paragraph" w:styleId="Contents2">
    <w:name w:val="TOC 2"/>
    <w:basedOn w:val="Normal"/>
    <w:next w:val="Normal"/>
    <w:autoRedefine/>
    <w:uiPriority w:val="39"/>
    <w:rsid w:val="003b3a5c"/>
    <w:pPr>
      <w:tabs>
        <w:tab w:val="left" w:pos="880" w:leader="none"/>
        <w:tab w:val="right" w:pos="9350" w:leader="dot"/>
      </w:tabs>
      <w:spacing w:before="120" w:after="0"/>
      <w:ind w:left="1094" w:hanging="878"/>
    </w:pPr>
    <w:rPr>
      <w:rFonts w:ascii="Calibri" w:hAnsi="Calibri" w:asciiTheme="minorHAnsi" w:hAnsiTheme="minorHAnsi"/>
      <w:b/>
      <w:bCs/>
      <w:szCs w:val="22"/>
    </w:rPr>
  </w:style>
  <w:style w:type="paragraph" w:styleId="Contents7">
    <w:name w:val="TOC 7"/>
    <w:basedOn w:val="Normal"/>
    <w:next w:val="Normal"/>
    <w:autoRedefine/>
    <w:uiPriority w:val="39"/>
    <w:rsid w:val="008c096b"/>
    <w:pPr>
      <w:ind w:left="1320" w:hanging="0"/>
    </w:pPr>
    <w:rPr>
      <w:rFonts w:ascii="Calibri" w:hAnsi="Calibri" w:asciiTheme="minorHAnsi" w:hAnsiTheme="minorHAnsi"/>
      <w:sz w:val="20"/>
      <w:szCs w:val="20"/>
    </w:rPr>
  </w:style>
  <w:style w:type="paragraph" w:styleId="Index5">
    <w:name w:val="index 5"/>
    <w:basedOn w:val="Normal"/>
    <w:next w:val="Normal"/>
    <w:autoRedefine/>
    <w:semiHidden/>
    <w:qFormat/>
    <w:rsid w:val="008c096b"/>
    <w:pPr/>
    <w:rPr/>
  </w:style>
  <w:style w:type="paragraph" w:styleId="TextBodyIndent">
    <w:name w:val="Body Text Indent"/>
    <w:basedOn w:val="Normal"/>
    <w:link w:val="BodyTextIndentChar"/>
    <w:rsid w:val="00a209a6"/>
    <w:pPr>
      <w:spacing w:before="0" w:after="120"/>
      <w:ind w:left="360" w:hanging="0"/>
    </w:pPr>
    <w:rPr/>
  </w:style>
  <w:style w:type="paragraph" w:styleId="Normal0SpaceAbove" w:customStyle="1">
    <w:name w:val="Normal 0 Space Above"/>
    <w:basedOn w:val="Normal"/>
    <w:qFormat/>
    <w:rsid w:val="008c096b"/>
    <w:pPr>
      <w:widowControl/>
      <w:spacing w:lineRule="exact" w:line="260" w:before="120" w:after="120"/>
      <w:jc w:val="both"/>
    </w:pPr>
    <w:rPr>
      <w:szCs w:val="20"/>
    </w:rPr>
  </w:style>
  <w:style w:type="paragraph" w:styleId="Footnote">
    <w:name w:val="Footnote Text"/>
    <w:basedOn w:val="Normal"/>
    <w:link w:val="FootnoteTextChar"/>
    <w:semiHidden/>
    <w:rsid w:val="008c096b"/>
    <w:pPr/>
    <w:rPr>
      <w:sz w:val="20"/>
      <w:szCs w:val="20"/>
    </w:rPr>
  </w:style>
  <w:style w:type="paragraph" w:styleId="C1" w:customStyle="1">
    <w:name w:val="c1"/>
    <w:basedOn w:val="Normal"/>
    <w:qFormat/>
    <w:rsid w:val="00b92260"/>
    <w:pPr>
      <w:jc w:val="center"/>
    </w:pPr>
    <w:rPr>
      <w:sz w:val="24"/>
    </w:rPr>
  </w:style>
  <w:style w:type="paragraph" w:styleId="C2" w:customStyle="1">
    <w:name w:val="c2"/>
    <w:basedOn w:val="Normal"/>
    <w:qFormat/>
    <w:rsid w:val="00b92260"/>
    <w:pPr>
      <w:jc w:val="center"/>
    </w:pPr>
    <w:rPr>
      <w:sz w:val="24"/>
    </w:rPr>
  </w:style>
  <w:style w:type="paragraph" w:styleId="P3" w:customStyle="1">
    <w:name w:val="p3"/>
    <w:basedOn w:val="Normal"/>
    <w:qFormat/>
    <w:rsid w:val="00b92260"/>
    <w:pPr>
      <w:tabs>
        <w:tab w:val="left" w:pos="147" w:leader="none"/>
      </w:tabs>
      <w:ind w:left="1293" w:hanging="0"/>
      <w:jc w:val="both"/>
    </w:pPr>
    <w:rPr>
      <w:sz w:val="24"/>
    </w:rPr>
  </w:style>
  <w:style w:type="paragraph" w:styleId="P4" w:customStyle="1">
    <w:name w:val="p4"/>
    <w:basedOn w:val="Normal"/>
    <w:qFormat/>
    <w:rsid w:val="00b92260"/>
    <w:pPr>
      <w:tabs>
        <w:tab w:val="left" w:pos="731" w:leader="none"/>
      </w:tabs>
      <w:ind w:left="709" w:hanging="731"/>
      <w:jc w:val="both"/>
    </w:pPr>
    <w:rPr>
      <w:sz w:val="24"/>
    </w:rPr>
  </w:style>
  <w:style w:type="paragraph" w:styleId="P5" w:customStyle="1">
    <w:name w:val="p5"/>
    <w:basedOn w:val="Normal"/>
    <w:qFormat/>
    <w:rsid w:val="00b92260"/>
    <w:pPr>
      <w:ind w:left="709" w:hanging="731"/>
      <w:jc w:val="both"/>
    </w:pPr>
    <w:rPr>
      <w:sz w:val="24"/>
    </w:rPr>
  </w:style>
  <w:style w:type="paragraph" w:styleId="P6" w:customStyle="1">
    <w:name w:val="p6"/>
    <w:basedOn w:val="Normal"/>
    <w:qFormat/>
    <w:rsid w:val="00b92260"/>
    <w:pPr>
      <w:ind w:left="760" w:hanging="680"/>
      <w:jc w:val="both"/>
    </w:pPr>
    <w:rPr>
      <w:sz w:val="24"/>
    </w:rPr>
  </w:style>
  <w:style w:type="paragraph" w:styleId="T8" w:customStyle="1">
    <w:name w:val="t8"/>
    <w:basedOn w:val="Normal"/>
    <w:qFormat/>
    <w:rsid w:val="00b92260"/>
    <w:pPr/>
    <w:rPr>
      <w:sz w:val="24"/>
    </w:rPr>
  </w:style>
  <w:style w:type="paragraph" w:styleId="P11" w:customStyle="1">
    <w:name w:val="p11"/>
    <w:basedOn w:val="Normal"/>
    <w:qFormat/>
    <w:rsid w:val="00b92260"/>
    <w:pPr>
      <w:tabs>
        <w:tab w:val="left" w:pos="810" w:leader="none"/>
      </w:tabs>
      <w:ind w:left="630" w:hanging="810"/>
    </w:pPr>
    <w:rPr>
      <w:sz w:val="24"/>
    </w:rPr>
  </w:style>
  <w:style w:type="paragraph" w:styleId="P12" w:customStyle="1">
    <w:name w:val="p12"/>
    <w:basedOn w:val="Normal"/>
    <w:qFormat/>
    <w:rsid w:val="00b92260"/>
    <w:pPr>
      <w:tabs>
        <w:tab w:val="left" w:pos="1496" w:leader="none"/>
      </w:tabs>
      <w:ind w:left="1496" w:hanging="686"/>
    </w:pPr>
    <w:rPr>
      <w:sz w:val="24"/>
    </w:rPr>
  </w:style>
  <w:style w:type="paragraph" w:styleId="T7" w:customStyle="1">
    <w:name w:val="t7"/>
    <w:basedOn w:val="Normal"/>
    <w:qFormat/>
    <w:rsid w:val="00b357a7"/>
    <w:pPr/>
    <w:rPr>
      <w:sz w:val="24"/>
    </w:rPr>
  </w:style>
  <w:style w:type="paragraph" w:styleId="P8" w:customStyle="1">
    <w:name w:val="p8"/>
    <w:basedOn w:val="Normal"/>
    <w:qFormat/>
    <w:rsid w:val="00b357a7"/>
    <w:pPr>
      <w:ind w:left="738" w:hanging="702"/>
    </w:pPr>
    <w:rPr>
      <w:sz w:val="24"/>
    </w:rPr>
  </w:style>
  <w:style w:type="paragraph" w:styleId="Header">
    <w:name w:val="Header"/>
    <w:basedOn w:val="Normal"/>
    <w:link w:val="HeaderChar"/>
    <w:uiPriority w:val="99"/>
    <w:rsid w:val="00880eb8"/>
    <w:pPr>
      <w:tabs>
        <w:tab w:val="center" w:pos="4320" w:leader="none"/>
        <w:tab w:val="right" w:pos="8640" w:leader="none"/>
      </w:tabs>
    </w:pPr>
    <w:rPr/>
  </w:style>
  <w:style w:type="paragraph" w:styleId="BalloonText">
    <w:name w:val="Balloon Text"/>
    <w:basedOn w:val="Normal"/>
    <w:link w:val="BalloonTextChar"/>
    <w:uiPriority w:val="99"/>
    <w:qFormat/>
    <w:rsid w:val="00873ce7"/>
    <w:pPr/>
    <w:rPr>
      <w:rFonts w:ascii="Tahoma" w:hAnsi="Tahoma"/>
      <w:sz w:val="16"/>
      <w:szCs w:val="16"/>
    </w:rPr>
  </w:style>
  <w:style w:type="paragraph" w:styleId="Annotationtext">
    <w:name w:val="annotation text"/>
    <w:basedOn w:val="Normal"/>
    <w:link w:val="CommentTextChar"/>
    <w:uiPriority w:val="99"/>
    <w:unhideWhenUsed/>
    <w:qFormat/>
    <w:rsid w:val="00695eb1"/>
    <w:pPr/>
    <w:rPr>
      <w:sz w:val="20"/>
      <w:szCs w:val="20"/>
    </w:rPr>
  </w:style>
  <w:style w:type="paragraph" w:styleId="Annotationsubject">
    <w:name w:val="annotation subject"/>
    <w:basedOn w:val="Annotationtext"/>
    <w:link w:val="CommentSubjectChar"/>
    <w:uiPriority w:val="99"/>
    <w:qFormat/>
    <w:rsid w:val="00ac2bf1"/>
    <w:pPr/>
    <w:rPr>
      <w:b/>
      <w:bCs/>
    </w:rPr>
  </w:style>
  <w:style w:type="paragraph" w:styleId="Contents3">
    <w:name w:val="TOC 3"/>
    <w:basedOn w:val="Normal"/>
    <w:next w:val="Normal"/>
    <w:autoRedefine/>
    <w:uiPriority w:val="39"/>
    <w:unhideWhenUsed/>
    <w:rsid w:val="009e1d1c"/>
    <w:pPr>
      <w:ind w:left="440" w:hanging="0"/>
    </w:pPr>
    <w:rPr>
      <w:rFonts w:ascii="Calibri" w:hAnsi="Calibri" w:asciiTheme="minorHAnsi" w:hAnsiTheme="minorHAnsi"/>
      <w:sz w:val="20"/>
      <w:szCs w:val="20"/>
    </w:rPr>
  </w:style>
  <w:style w:type="paragraph" w:styleId="Contents4">
    <w:name w:val="TOC 4"/>
    <w:basedOn w:val="Normal"/>
    <w:next w:val="Normal"/>
    <w:autoRedefine/>
    <w:uiPriority w:val="39"/>
    <w:unhideWhenUsed/>
    <w:rsid w:val="009e1d1c"/>
    <w:pPr>
      <w:ind w:left="660" w:hanging="0"/>
    </w:pPr>
    <w:rPr>
      <w:rFonts w:ascii="Calibri" w:hAnsi="Calibri" w:asciiTheme="minorHAnsi" w:hAnsiTheme="minorHAnsi"/>
      <w:sz w:val="20"/>
      <w:szCs w:val="20"/>
    </w:rPr>
  </w:style>
  <w:style w:type="paragraph" w:styleId="Contents5">
    <w:name w:val="TOC 5"/>
    <w:basedOn w:val="Normal"/>
    <w:next w:val="Normal"/>
    <w:autoRedefine/>
    <w:uiPriority w:val="39"/>
    <w:unhideWhenUsed/>
    <w:rsid w:val="009e1d1c"/>
    <w:pPr>
      <w:ind w:left="880" w:hanging="0"/>
    </w:pPr>
    <w:rPr>
      <w:rFonts w:ascii="Calibri" w:hAnsi="Calibri" w:asciiTheme="minorHAnsi" w:hAnsiTheme="minorHAnsi"/>
      <w:sz w:val="20"/>
      <w:szCs w:val="20"/>
    </w:rPr>
  </w:style>
  <w:style w:type="paragraph" w:styleId="Contents6">
    <w:name w:val="TOC 6"/>
    <w:basedOn w:val="Normal"/>
    <w:next w:val="Normal"/>
    <w:autoRedefine/>
    <w:uiPriority w:val="39"/>
    <w:unhideWhenUsed/>
    <w:rsid w:val="009e1d1c"/>
    <w:pPr>
      <w:ind w:left="1100" w:hanging="0"/>
    </w:pPr>
    <w:rPr>
      <w:rFonts w:ascii="Calibri" w:hAnsi="Calibri" w:asciiTheme="minorHAnsi" w:hAnsiTheme="minorHAnsi"/>
      <w:sz w:val="20"/>
      <w:szCs w:val="20"/>
    </w:rPr>
  </w:style>
  <w:style w:type="paragraph" w:styleId="Contents8">
    <w:name w:val="TOC 8"/>
    <w:basedOn w:val="Normal"/>
    <w:next w:val="Normal"/>
    <w:autoRedefine/>
    <w:uiPriority w:val="39"/>
    <w:unhideWhenUsed/>
    <w:rsid w:val="009e1d1c"/>
    <w:pPr>
      <w:ind w:left="1540" w:hanging="0"/>
    </w:pPr>
    <w:rPr>
      <w:rFonts w:ascii="Calibri" w:hAnsi="Calibri" w:asciiTheme="minorHAnsi" w:hAnsiTheme="minorHAnsi"/>
      <w:sz w:val="20"/>
      <w:szCs w:val="20"/>
    </w:rPr>
  </w:style>
  <w:style w:type="paragraph" w:styleId="Contents9">
    <w:name w:val="TOC 9"/>
    <w:basedOn w:val="Normal"/>
    <w:next w:val="Normal"/>
    <w:autoRedefine/>
    <w:uiPriority w:val="39"/>
    <w:unhideWhenUsed/>
    <w:rsid w:val="009e1d1c"/>
    <w:pPr>
      <w:ind w:left="1760" w:hanging="0"/>
    </w:pPr>
    <w:rPr>
      <w:rFonts w:ascii="Calibri" w:hAnsi="Calibri" w:asciiTheme="minorHAnsi" w:hAnsiTheme="minorHAnsi"/>
      <w:sz w:val="20"/>
      <w:szCs w:val="20"/>
    </w:rPr>
  </w:style>
  <w:style w:type="paragraph" w:styleId="PlainText">
    <w:name w:val="Plain Text"/>
    <w:basedOn w:val="Normal"/>
    <w:link w:val="PlainTextChar"/>
    <w:uiPriority w:val="99"/>
    <w:unhideWhenUsed/>
    <w:qFormat/>
    <w:rsid w:val="003017e1"/>
    <w:pPr>
      <w:widowControl/>
    </w:pPr>
    <w:rPr>
      <w:rFonts w:ascii="Consolas" w:hAnsi="Consolas" w:eastAsia="Calibri"/>
      <w:sz w:val="21"/>
      <w:szCs w:val="21"/>
    </w:rPr>
  </w:style>
  <w:style w:type="paragraph" w:styleId="ListParagraph">
    <w:name w:val="List Paragraph"/>
    <w:basedOn w:val="Normal"/>
    <w:uiPriority w:val="1"/>
    <w:qFormat/>
    <w:rsid w:val="006d2372"/>
    <w:pPr>
      <w:widowControl/>
      <w:spacing w:lineRule="auto" w:line="259" w:before="0" w:after="160"/>
      <w:ind w:left="720" w:hanging="0"/>
      <w:contextualSpacing/>
    </w:pPr>
    <w:rPr>
      <w:rFonts w:eastAsia="Calibri" w:cs="" w:cstheme="minorBidi" w:eastAsiaTheme="minorHAnsi"/>
      <w:szCs w:val="22"/>
    </w:rPr>
  </w:style>
  <w:style w:type="paragraph" w:styleId="Revision">
    <w:name w:val="Revision"/>
    <w:uiPriority w:val="99"/>
    <w:semiHidden/>
    <w:qFormat/>
    <w:rsid w:val="00354057"/>
    <w:pPr>
      <w:widowControl/>
      <w:bidi w:val="0"/>
      <w:jc w:val="left"/>
    </w:pPr>
    <w:rPr>
      <w:rFonts w:ascii="Times New Roman" w:hAnsi="Times New Roman" w:eastAsia="Times New Roman" w:cs="Times New Roman"/>
      <w:color w:val="auto"/>
      <w:kern w:val="0"/>
      <w:sz w:val="22"/>
      <w:szCs w:val="24"/>
      <w:lang w:val="en-US" w:eastAsia="en-US" w:bidi="ar-SA"/>
    </w:rPr>
  </w:style>
  <w:style w:type="paragraph" w:styleId="NoSpacing">
    <w:name w:val="No Spacing"/>
    <w:link w:val="NoSpacingChar"/>
    <w:uiPriority w:val="1"/>
    <w:qFormat/>
    <w:rsid w:val="008e3427"/>
    <w:pPr>
      <w:widowControl/>
      <w:bidi w:val="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TOCHeading">
    <w:name w:val="TOC Heading"/>
    <w:basedOn w:val="Heading1"/>
    <w:next w:val="Normal"/>
    <w:uiPriority w:val="39"/>
    <w:unhideWhenUsed/>
    <w:qFormat/>
    <w:rsid w:val="00bb7888"/>
    <w:pPr>
      <w:keepNext w:val="true"/>
      <w:keepLines/>
      <w:widowControl/>
      <w:numPr>
        <w:ilvl w:val="0"/>
        <w:numId w:val="0"/>
      </w:numPr>
      <w:spacing w:lineRule="auto" w:line="259" w:before="240" w:after="0"/>
    </w:pPr>
    <w:rPr>
      <w:rFonts w:ascii="Calibri Light" w:hAnsi="Calibri Light" w:eastAsia="" w:cs="" w:asciiTheme="majorHAnsi" w:cstheme="majorBidi" w:eastAsiaTheme="majorEastAsia" w:hAnsiTheme="majorHAnsi"/>
      <w:b w:val="false"/>
      <w:bCs w:val="false"/>
      <w:color w:val="2E74B5" w:themeColor="accent1" w:themeShade="bf"/>
      <w:kern w:val="0"/>
      <w:sz w:val="32"/>
      <w:szCs w:val="32"/>
    </w:rPr>
  </w:style>
  <w:style w:type="paragraph" w:styleId="TableHead" w:customStyle="1">
    <w:name w:val="TableHead"/>
    <w:basedOn w:val="Normal"/>
    <w:uiPriority w:val="99"/>
    <w:qFormat/>
    <w:rsid w:val="006a5987"/>
    <w:pPr>
      <w:widowControl/>
      <w:spacing w:before="60" w:after="60"/>
      <w:jc w:val="center"/>
    </w:pPr>
    <w:rPr>
      <w:rFonts w:ascii="Verdana" w:hAnsi="Verdana"/>
      <w:b/>
      <w:spacing w:val="20"/>
      <w:sz w:val="20"/>
      <w:lang w:val="en-GB" w:eastAsia="da-DK"/>
    </w:rPr>
  </w:style>
  <w:style w:type="paragraph" w:styleId="TableText" w:customStyle="1">
    <w:name w:val="TableText"/>
    <w:basedOn w:val="Normal"/>
    <w:uiPriority w:val="99"/>
    <w:qFormat/>
    <w:rsid w:val="006a5987"/>
    <w:pPr>
      <w:widowControl/>
      <w:spacing w:before="60" w:after="60"/>
    </w:pPr>
    <w:rPr>
      <w:rFonts w:ascii="Verdana" w:hAnsi="Verdana"/>
      <w:spacing w:val="20"/>
      <w:sz w:val="20"/>
      <w:lang w:val="en-GB" w:eastAsia="da-DK"/>
    </w:rPr>
  </w:style>
  <w:style w:type="paragraph" w:styleId="TableText2" w:customStyle="1">
    <w:name w:val="TableText 2"/>
    <w:uiPriority w:val="99"/>
    <w:qFormat/>
    <w:rsid w:val="006a5987"/>
    <w:pPr>
      <w:widowControl/>
      <w:bidi w:val="0"/>
      <w:spacing w:before="40" w:after="40"/>
      <w:jc w:val="left"/>
    </w:pPr>
    <w:rPr>
      <w:rFonts w:ascii="Verdana" w:hAnsi="Verdana" w:eastAsia="Times New Roman" w:cs="Times New Roman"/>
      <w:color w:val="auto"/>
      <w:kern w:val="0"/>
      <w:sz w:val="16"/>
      <w:szCs w:val="16"/>
      <w:lang w:val="en-GB" w:eastAsia="da-DK" w:bidi="ar-SA"/>
    </w:rPr>
  </w:style>
  <w:style w:type="paragraph" w:styleId="ZZDocNum" w:customStyle="1">
    <w:name w:val="ZZDocNum"/>
    <w:basedOn w:val="Normal"/>
    <w:qFormat/>
    <w:rsid w:val="00a27e3f"/>
    <w:pPr>
      <w:tabs>
        <w:tab w:val="left" w:pos="0" w:leader="none"/>
        <w:tab w:val="left" w:pos="360" w:leader="none"/>
        <w:tab w:val="left" w:pos="720" w:leader="none"/>
        <w:tab w:val="left" w:pos="1260" w:leader="none"/>
        <w:tab w:val="left" w:pos="1800" w:leader="none"/>
        <w:tab w:val="left" w:pos="2430" w:leader="none"/>
        <w:tab w:val="left" w:pos="2880" w:leader="none"/>
      </w:tabs>
      <w:suppressAutoHyphens w:val="true"/>
      <w:jc w:val="both"/>
    </w:pPr>
    <w:rPr>
      <w:color w:val="FFFFFF"/>
      <w:sz w:val="20"/>
      <w:szCs w:val="20"/>
    </w:rPr>
  </w:style>
  <w:style w:type="paragraph" w:styleId="BodyText2">
    <w:name w:val="Body Text 2"/>
    <w:basedOn w:val="Normal"/>
    <w:link w:val="BodyText2Char"/>
    <w:unhideWhenUsed/>
    <w:qFormat/>
    <w:rsid w:val="00e67f51"/>
    <w:pPr>
      <w:widowControl/>
      <w:spacing w:lineRule="auto" w:line="480" w:before="0" w:after="120"/>
    </w:pPr>
    <w:rPr>
      <w:sz w:val="24"/>
    </w:rPr>
  </w:style>
  <w:style w:type="paragraph" w:styleId="1AutoList1" w:customStyle="1">
    <w:name w:val="1AutoList1"/>
    <w:qFormat/>
    <w:rsid w:val="00e67f51"/>
    <w:pPr>
      <w:widowControl/>
      <w:tabs>
        <w:tab w:val="left" w:pos="720" w:leader="none"/>
      </w:tabs>
      <w:bidi w:val="0"/>
      <w:ind w:left="720" w:hanging="720"/>
      <w:jc w:val="left"/>
    </w:pPr>
    <w:rPr>
      <w:rFonts w:ascii="Times New Roman" w:hAnsi="Times New Roman" w:eastAsia="Times New Roman" w:cs="Times New Roman"/>
      <w:color w:val="auto"/>
      <w:kern w:val="0"/>
      <w:sz w:val="24"/>
      <w:szCs w:val="20"/>
      <w:lang w:val="en-US" w:eastAsia="en-US" w:bidi="ar-SA"/>
    </w:rPr>
  </w:style>
  <w:style w:type="paragraph" w:styleId="TableParagraph" w:customStyle="1">
    <w:name w:val="Table Paragraph"/>
    <w:basedOn w:val="Normal"/>
    <w:uiPriority w:val="1"/>
    <w:qFormat/>
    <w:rsid w:val="00426dc3"/>
    <w:pPr>
      <w:spacing w:before="42" w:after="0"/>
      <w:ind w:left="86" w:hanging="0"/>
    </w:pPr>
    <w:rPr>
      <w:rFonts w:ascii="Arial" w:hAnsi="Arial" w:eastAsia="Arial" w:cs="Arial"/>
      <w:szCs w:val="22"/>
      <w:u w:val="single" w:color="000000"/>
    </w:rPr>
  </w:style>
  <w:style w:type="paragraph" w:styleId="Style11" w:customStyle="1">
    <w:name w:val="Style1"/>
    <w:basedOn w:val="Heading1"/>
    <w:link w:val="Style1Char"/>
    <w:qFormat/>
    <w:rsid w:val="001a0b3b"/>
    <w:pPr>
      <w:widowControl/>
      <w:numPr>
        <w:ilvl w:val="0"/>
        <w:numId w:val="0"/>
      </w:numPr>
      <w:tabs>
        <w:tab w:val="left" w:pos="1680" w:leader="none"/>
      </w:tabs>
      <w:spacing w:lineRule="auto" w:line="300" w:before="60" w:after="60"/>
      <w:ind w:right="54" w:hanging="0"/>
      <w:jc w:val="both"/>
    </w:pPr>
    <w:rPr>
      <w:rFonts w:ascii="Verdana" w:hAnsi="Verdana" w:eastAsia="Calibri" w:eastAsiaTheme="minorHAnsi"/>
      <w:b w:val="false"/>
      <w:bCs w:val="false"/>
      <w:w w:val="100"/>
      <w:kern w:val="0"/>
      <w:sz w:val="20"/>
      <w:szCs w:val="20"/>
      <w:lang w:val="da-DK" w:eastAsia="da-DK"/>
    </w:rPr>
  </w:style>
  <w:style w:type="paragraph" w:styleId="Bullet2Text" w:customStyle="1">
    <w:name w:val="Bullet 2 Text"/>
    <w:basedOn w:val="Normal"/>
    <w:uiPriority w:val="99"/>
    <w:qFormat/>
    <w:rsid w:val="001a0b3b"/>
    <w:pPr>
      <w:widowControl/>
      <w:spacing w:lineRule="auto" w:line="300" w:before="60" w:after="120"/>
      <w:jc w:val="both"/>
    </w:pPr>
    <w:rPr>
      <w:rFonts w:ascii="Verdana" w:hAnsi="Verdana" w:eastAsia="Calibri" w:eastAsiaTheme="minorHAnsi"/>
      <w:sz w:val="20"/>
      <w:szCs w:val="22"/>
    </w:rPr>
  </w:style>
  <w:style w:type="paragraph" w:styleId="H2REVISED" w:customStyle="1">
    <w:name w:val="H2 REVISED"/>
    <w:basedOn w:val="Heading2"/>
    <w:next w:val="Normal"/>
    <w:link w:val="H2REVISEDChar"/>
    <w:qFormat/>
    <w:rsid w:val="001a0b3b"/>
    <w:pPr>
      <w:keepNext w:val="true"/>
      <w:widowControl/>
      <w:numPr>
        <w:ilvl w:val="0"/>
        <w:numId w:val="0"/>
      </w:numPr>
      <w:spacing w:before="120" w:after="60"/>
      <w:ind w:left="990" w:hanging="990"/>
      <w:jc w:val="both"/>
    </w:pPr>
    <w:rPr>
      <w:rFonts w:ascii="Verdana" w:hAnsi="Verdana" w:cs="Arial"/>
      <w:bCs/>
      <w:iCs/>
      <w:caps w:val="false"/>
      <w:smallCaps w:val="false"/>
      <w:sz w:val="20"/>
      <w:szCs w:val="20"/>
      <w:lang w:eastAsia="es-ES"/>
    </w:rPr>
  </w:style>
  <w:style w:type="paragraph" w:styleId="H3REVISED" w:customStyle="1">
    <w:name w:val="H3 REVISED"/>
    <w:basedOn w:val="Heading4"/>
    <w:next w:val="Normal"/>
    <w:qFormat/>
    <w:rsid w:val="001a0b3b"/>
    <w:pPr>
      <w:keepNext w:val="true"/>
      <w:widowControl/>
      <w:numPr>
        <w:ilvl w:val="0"/>
        <w:numId w:val="0"/>
      </w:numPr>
      <w:tabs>
        <w:tab w:val="left" w:pos="2021" w:leader="none"/>
      </w:tabs>
      <w:spacing w:lineRule="auto" w:line="300" w:before="0" w:after="60"/>
      <w:ind w:left="2021" w:hanging="851"/>
      <w:jc w:val="both"/>
    </w:pPr>
    <w:rPr>
      <w:rFonts w:ascii="Verdana" w:hAnsi="Verdana" w:eastAsia="Calibri" w:eastAsiaTheme="minorHAnsi"/>
      <w:bCs/>
      <w:w w:val="100"/>
      <w:sz w:val="20"/>
      <w:szCs w:val="2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c096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name w:val="Table Grid 3"/>
    <w:basedOn w:val="TableNormal"/>
    <w:rsid w:val="00486fe8"/>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bc.mbta.com/business_center/bidding_solicitations/materials_management/invitation_for_bids/Default.asp" TargetMode="External"/><Relationship Id="rId5" Type="http://schemas.openxmlformats.org/officeDocument/2006/relationships/hyperlink" Target="https://cdn.mbta.com/sites/default/files/business-center/mbta-appeals-protest-procedures-january-2018.pdf"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yperlink" Target="https://bc.mbta.com/business_center/bidding_solicitations/materials_management/invitation_for_bids/Default.asp" TargetMode="Externa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yperlink" Target="https://massfinance.state.ma.us/VendorWeb/eftRegisterfrm.asp" TargetMode="External"/><Relationship Id="rId20" Type="http://schemas.openxmlformats.org/officeDocument/2006/relationships/hyperlink" Target="http://www.mass.gov/osc/docs/forms/payroll-lcm/employment-status-form.doc" TargetMode="External"/><Relationship Id="rId21" Type="http://schemas.openxmlformats.org/officeDocument/2006/relationships/hyperlink" Target="https://massfinance.state.ma.us/VendorWeb/vendor.asp" TargetMode="External"/><Relationship Id="rId22" Type="http://schemas.openxmlformats.org/officeDocument/2006/relationships/hyperlink" Target="http://www.mass.gov/osc/docs/policies-procedures/accounts-payable/po-ap-prompt-payment-discounts.doc" TargetMode="External"/><Relationship Id="rId23" Type="http://schemas.openxmlformats.org/officeDocument/2006/relationships/hyperlink" Target="https://cdn.mbta.com/sites/default/files/business-center/2018-04-27-mbta-standard-contract-instructions-certifications-executive-orders.pdf" TargetMode="External"/><Relationship Id="rId24" Type="http://schemas.openxmlformats.org/officeDocument/2006/relationships/hyperlink" Target="https://cdn.mbta.com/sites/default/files/business-center/2018-04-27-mbta-standard-contract-instructions-certifications-executive-orders.pdf" TargetMode="External"/><Relationship Id="rId25" Type="http://schemas.openxmlformats.org/officeDocument/2006/relationships/hyperlink" Target="http://www.mass.gov/anf/docs/osd/policy/801cmr21.doc" TargetMode="Externa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yperlink" Target="https://bc.mbta.com/business_center/bidding_solicitations/materials_management/invitation_for_bids/Default.asp" TargetMode="External"/><Relationship Id="rId29" Type="http://schemas.openxmlformats.org/officeDocument/2006/relationships/hyperlink" Target="http://www.sec.state.ma.us/cor/coridx.htm" TargetMode="External"/><Relationship Id="rId30" Type="http://schemas.openxmlformats.org/officeDocument/2006/relationships/hyperlink" Target="http://www.state.ma.us/legis/laws/mgl/11-12.htm" TargetMode="External"/><Relationship Id="rId31" Type="http://schemas.openxmlformats.org/officeDocument/2006/relationships/hyperlink" Target="http://www.mass.gov/legis/laws/mgl/index.htm" TargetMode="External"/><Relationship Id="rId32" Type="http://schemas.openxmlformats.org/officeDocument/2006/relationships/hyperlink" Target="http://www.lawlib.state.ma.us/source/mass/cmr/index.html" TargetMode="External"/><Relationship Id="rId33" Type="http://schemas.openxmlformats.org/officeDocument/2006/relationships/hyperlink" Target="http://www.mass.gov/anf/docs/osd/policy/801cmr21.doc" TargetMode="External"/><Relationship Id="rId34" Type="http://schemas.openxmlformats.org/officeDocument/2006/relationships/hyperlink" Target="http://www.mass.gov/legis/laws/mgl/gl-66a-toc.htm" TargetMode="External"/><Relationship Id="rId35" Type="http://schemas.openxmlformats.org/officeDocument/2006/relationships/hyperlink" Target="http://www.mass.gov/legis/const.htm" TargetMode="External"/><Relationship Id="rId36" Type="http://schemas.openxmlformats.org/officeDocument/2006/relationships/hyperlink" Target="http://www.irs.treas.gov/" TargetMode="External"/><Relationship Id="rId37" Type="http://schemas.openxmlformats.org/officeDocument/2006/relationships/hyperlink" Target="http://www.mass.gov/dor/businesses/help-and-resources/legal-library/" TargetMode="External"/><Relationship Id="rId38" Type="http://schemas.openxmlformats.org/officeDocument/2006/relationships/hyperlink" Target="http://www.state.ma.us/legis/laws/mgl/gl-62C-toc.htm" TargetMode="External"/><Relationship Id="rId39" Type="http://schemas.openxmlformats.org/officeDocument/2006/relationships/hyperlink" Target="http://www.state.ma.us/legis/laws/mgl/62c-49a.htm" TargetMode="External"/><Relationship Id="rId40" Type="http://schemas.openxmlformats.org/officeDocument/2006/relationships/hyperlink" Target="http://www.state.ma.us/legis/laws/mgl/gl-62e-toc.htm" TargetMode="External"/><Relationship Id="rId41" Type="http://schemas.openxmlformats.org/officeDocument/2006/relationships/hyperlink" Target="http://www.state.ma.us/legis/laws/mgl/gl-119A-toc.htm" TargetMode="External"/><Relationship Id="rId42" Type="http://schemas.openxmlformats.org/officeDocument/2006/relationships/hyperlink" Target="http://www.state.ma.us/legis/laws/mgl/119A-12.htm" TargetMode="External"/><Relationship Id="rId43" Type="http://schemas.openxmlformats.org/officeDocument/2006/relationships/hyperlink" Target="http://www.state.ma.us/legis/laws/mgl/119A-12.htm" TargetMode="External"/><Relationship Id="rId44" Type="http://schemas.openxmlformats.org/officeDocument/2006/relationships/hyperlink" Target="http://www.mass.gov/dor/businesses/help-and-resources/legal-library/tirs/tirs-by-years/2005-releases/tir-05-11-effect-of-new-employee.html" TargetMode="External"/><Relationship Id="rId45" Type="http://schemas.openxmlformats.org/officeDocument/2006/relationships/hyperlink" Target="http://www.mass.gov/dor/businesses/help-and-resources/legal-library/tirs/" TargetMode="External"/><Relationship Id="rId46" Type="http://schemas.openxmlformats.org/officeDocument/2006/relationships/hyperlink" Target="http://www.law.cornell.edu/uscode/31/usc_sec_31_00001352----000-.html" TargetMode="External"/><Relationship Id="rId47" Type="http://schemas.openxmlformats.org/officeDocument/2006/relationships/hyperlink" Target="http://www.law.cornell.edu/uscode/31/usc_sec_31_00001352----000-.html" TargetMode="External"/><Relationship Id="rId48" Type="http://schemas.openxmlformats.org/officeDocument/2006/relationships/hyperlink" Target="http://www.whitehouse.gov/omb/circulars/index-education.html" TargetMode="External"/><Relationship Id="rId49" Type="http://schemas.openxmlformats.org/officeDocument/2006/relationships/hyperlink" Target="http://www.dol.gov/ofccp/regs/statutes/eo11246.htm" TargetMode="External"/><Relationship Id="rId50" Type="http://schemas.openxmlformats.org/officeDocument/2006/relationships/hyperlink" Target="http://www.epa.gov/lawsregs/topics/" TargetMode="External"/><Relationship Id="rId51" Type="http://schemas.openxmlformats.org/officeDocument/2006/relationships/hyperlink" Target="http://www.epa.gov/lawsregs/topics/" TargetMode="External"/><Relationship Id="rId52" Type="http://schemas.openxmlformats.org/officeDocument/2006/relationships/hyperlink" Target="http://www.epa.gov/lawsregs/topics/" TargetMode="External"/><Relationship Id="rId53" Type="http://schemas.openxmlformats.org/officeDocument/2006/relationships/hyperlink" Target="http://www.dol.gov/dol/findit.htm" TargetMode="External"/><Relationship Id="rId54" Type="http://schemas.openxmlformats.org/officeDocument/2006/relationships/hyperlink" Target="http://www.mass.gov/legis/laws/mgl/gl-93h-toc.htm" TargetMode="External"/><Relationship Id="rId55" Type="http://schemas.openxmlformats.org/officeDocument/2006/relationships/hyperlink" Target="http://www.mass.gov/legis/laws/mgl/gl-66a-toc.htm" TargetMode="External"/><Relationship Id="rId56" Type="http://schemas.openxmlformats.org/officeDocument/2006/relationships/hyperlink" Target="http://www.mass.gov/legis/laws/mgl/gl-93i-toc.htm" TargetMode="External"/><Relationship Id="rId57" Type="http://schemas.openxmlformats.org/officeDocument/2006/relationships/hyperlink" Target="http://www.mass.gov/anf/research-and-tech/policies-legal-and-technical-guidance/ent-advisories/protection-of-sensitive-agency-information.html" TargetMode="External"/><Relationship Id="rId58" Type="http://schemas.openxmlformats.org/officeDocument/2006/relationships/hyperlink" Target="https://www.pcisecuritystandards.org/" TargetMode="External"/><Relationship Id="rId59" Type="http://schemas.openxmlformats.org/officeDocument/2006/relationships/hyperlink" Target="http://www.mass.gov/legis/laws/mgl/214-3b.htm" TargetMode="External"/><Relationship Id="rId60" Type="http://schemas.openxmlformats.org/officeDocument/2006/relationships/hyperlink" Target="http://www.sec.state.ma.us/" TargetMode="External"/><Relationship Id="rId61" Type="http://schemas.openxmlformats.org/officeDocument/2006/relationships/hyperlink" Target="http://www.sec.state.ma.us/" TargetMode="External"/><Relationship Id="rId62" Type="http://schemas.openxmlformats.org/officeDocument/2006/relationships/hyperlink" Target="http://www.dol.gov/dol/findit.htm" TargetMode="External"/><Relationship Id="rId63" Type="http://schemas.openxmlformats.org/officeDocument/2006/relationships/hyperlink" Target="http://www.state.ma.us/legis/laws/mgl/5-1.htm" TargetMode="External"/><Relationship Id="rId64" Type="http://schemas.openxmlformats.org/officeDocument/2006/relationships/hyperlink" Target="http://www.malegislature.gov/Laws/GeneralLaws/PartI/TitleII/Chapter7/Section22" TargetMode="External"/><Relationship Id="rId65" Type="http://schemas.openxmlformats.org/officeDocument/2006/relationships/hyperlink" Target="http://www.malegislature.gov/Laws/GeneralLaws/PartI/TitleII/Chapter7/Section22" TargetMode="External"/><Relationship Id="rId66" Type="http://schemas.openxmlformats.org/officeDocument/2006/relationships/hyperlink" Target="http://www.mass.gov/lwd/labor-standards/minimum-wage/" TargetMode="External"/><Relationship Id="rId67" Type="http://schemas.openxmlformats.org/officeDocument/2006/relationships/hyperlink" Target="http://www.mass.gov/lwd/unemployment-insur/" TargetMode="External"/><Relationship Id="rId68" Type="http://schemas.openxmlformats.org/officeDocument/2006/relationships/hyperlink" Target="http://www.mass.gov/lwd/workers-compensation/" TargetMode="External"/><Relationship Id="rId69" Type="http://schemas.openxmlformats.org/officeDocument/2006/relationships/hyperlink" Target="http://www.mass.gov/courts/case-legal-res/law-lib/laws-by-subj/about/childlabor.html" TargetMode="External"/><Relationship Id="rId70" Type="http://schemas.openxmlformats.org/officeDocument/2006/relationships/hyperlink" Target="http://www.mass.gov/ago/doing-business-in-massachusetts/labor-laws-and-public-construction/" TargetMode="External"/><Relationship Id="rId71" Type="http://schemas.openxmlformats.org/officeDocument/2006/relationships/hyperlink" Target="http://www.mass.gov/ago/doing-business-in-massachusetts/labor-laws-and-public-construction/" TargetMode="External"/><Relationship Id="rId72" Type="http://schemas.openxmlformats.org/officeDocument/2006/relationships/hyperlink" Target="http://www.state.ma.us/legis/laws/mgl/gl-149-toc.htm" TargetMode="External"/><Relationship Id="rId73" Type="http://schemas.openxmlformats.org/officeDocument/2006/relationships/hyperlink" Target="http://www.state.ma.us/legis/laws/mgl/gl-150A-toc.htm" TargetMode="External"/><Relationship Id="rId74" Type="http://schemas.openxmlformats.org/officeDocument/2006/relationships/hyperlink" Target="http://www.state.ma.us/legis/laws/mgl/gl-151-toc.htm" TargetMode="External"/><Relationship Id="rId75" Type="http://schemas.openxmlformats.org/officeDocument/2006/relationships/hyperlink" Target="http://www.mass.gov/lwd/labor-standards/minimum-wage/statutes-and-regs/minimum-wage-regulations-455-cmr-200.html" TargetMode="External"/><Relationship Id="rId76" Type="http://schemas.openxmlformats.org/officeDocument/2006/relationships/hyperlink" Target="http://www.state.ma.us/legis/laws/mgl/gl-151A-toc.htm" TargetMode="External"/><Relationship Id="rId77" Type="http://schemas.openxmlformats.org/officeDocument/2006/relationships/hyperlink" Target="http://www.state.ma.us/legis/laws/mgl/gl-151B-toc.htm" TargetMode="External"/><Relationship Id="rId78" Type="http://schemas.openxmlformats.org/officeDocument/2006/relationships/hyperlink" Target="http://www.state.ma.us/legis/laws/mgl/gl-151B-toc.htm" TargetMode="External"/><Relationship Id="rId79" Type="http://schemas.openxmlformats.org/officeDocument/2006/relationships/hyperlink" Target="http://www.state.ma.us/legis/laws/mgl/gl-151E-toc.htm" TargetMode="External"/><Relationship Id="rId80" Type="http://schemas.openxmlformats.org/officeDocument/2006/relationships/hyperlink" Target="http://www.state.ma.us/legis/laws/mgl/gl-152-toc.htm" TargetMode="External"/><Relationship Id="rId81" Type="http://schemas.openxmlformats.org/officeDocument/2006/relationships/hyperlink" Target="http://www.state.ma.us/legis/laws/mgl/gl-153-toc.htm" TargetMode="External"/><Relationship Id="rId82" Type="http://schemas.openxmlformats.org/officeDocument/2006/relationships/hyperlink" Target="http://www.mass.gov/courts/docs/lawlib/101-103cmr/102cmr12.pdf" TargetMode="External"/><Relationship Id="rId83" Type="http://schemas.openxmlformats.org/officeDocument/2006/relationships/hyperlink" Target="http://caselaw.lp.findlaw.com/casecode/uscodes/29/chapters/8/toc.html" TargetMode="External"/><Relationship Id="rId84" Type="http://schemas.openxmlformats.org/officeDocument/2006/relationships/hyperlink" Target="http://caselaw.lp.findlaw.com/casecode/uscodes/29/chapters/28/toc.html" TargetMode="External"/><Relationship Id="rId85" Type="http://schemas.openxmlformats.org/officeDocument/2006/relationships/hyperlink" Target="http://www.dol.gov/whd/regs/compliance/posters/fmlaen.pdf" TargetMode="External"/><Relationship Id="rId86" Type="http://schemas.openxmlformats.org/officeDocument/2006/relationships/hyperlink" Target="http://www.eeoc.gov/facts/qanda.html" TargetMode="External"/><Relationship Id="rId87" Type="http://schemas.openxmlformats.org/officeDocument/2006/relationships/hyperlink" Target="http://www.ada.gov/" TargetMode="External"/><Relationship Id="rId88" Type="http://schemas.openxmlformats.org/officeDocument/2006/relationships/hyperlink" Target="http://www.ada.gov/" TargetMode="External"/><Relationship Id="rId89" Type="http://schemas.openxmlformats.org/officeDocument/2006/relationships/hyperlink" Target="http://www.eeoc.gov/laws/statutes/ada.cfm" TargetMode="External"/><Relationship Id="rId90" Type="http://schemas.openxmlformats.org/officeDocument/2006/relationships/hyperlink" Target="http://www.ada.gov/cguide.htm" TargetMode="External"/><Relationship Id="rId91" Type="http://schemas.openxmlformats.org/officeDocument/2006/relationships/hyperlink" Target="http://uscode.house.gov/view.xhtml?req=(title%3A29 section%3A794 edition%3Aprelim) OR (granuleid%3AUSC-prelim-title29-section794)&amp;amp;f=treesort&amp;amp;edition=prelim&amp;amp;num=0&amp;amp;jumpTo=true" TargetMode="External"/><Relationship Id="rId92" Type="http://schemas.openxmlformats.org/officeDocument/2006/relationships/hyperlink" Target="http://uscode.house.gov/view.xhtml?req=(title%3A29 section%3A701 edition%3Aprelim) OR (granuleid%3AUSC-prelim-title29-section701)&amp;amp;f=treesort&amp;amp;edition=prelim&amp;amp;num=0&amp;amp;jumpTo=true" TargetMode="External"/><Relationship Id="rId93" Type="http://schemas.openxmlformats.org/officeDocument/2006/relationships/hyperlink" Target="http://caselaw.lp.findlaw.com/casecode/uscodes/29/chapters/14/sections/section_623.html" TargetMode="External"/><Relationship Id="rId94" Type="http://schemas.openxmlformats.org/officeDocument/2006/relationships/hyperlink" Target="http://uscode.house.gov/download/pls/42C45.txt" TargetMode="External"/><Relationship Id="rId95" Type="http://schemas.openxmlformats.org/officeDocument/2006/relationships/hyperlink" Target="http://www.mass.gov/legis/laws/mgl/gl-151b-toc.htm" TargetMode="External"/><Relationship Id="rId96" Type="http://schemas.openxmlformats.org/officeDocument/2006/relationships/hyperlink" Target="http://www.mass.gov/legis/laws/mgl/gl-151b-toc.htm" TargetMode="External"/><Relationship Id="rId97" Type="http://schemas.openxmlformats.org/officeDocument/2006/relationships/hyperlink" Target="http://www.mass.gov/legis/laws/mgl/gl-151e-toc.htm" TargetMode="External"/><Relationship Id="rId98" Type="http://schemas.openxmlformats.org/officeDocument/2006/relationships/hyperlink" Target="http://www.mass.gov/legis/laws/mgl/gl-272-toc.htm" TargetMode="External"/><Relationship Id="rId99" Type="http://schemas.openxmlformats.org/officeDocument/2006/relationships/hyperlink" Target="http://www.mass.gov/legis/laws/mgl/gl-272-toc.htm" TargetMode="External"/><Relationship Id="rId100" Type="http://schemas.openxmlformats.org/officeDocument/2006/relationships/hyperlink" Target="http://www.mass.gov/legis/const.htm" TargetMode="External"/><Relationship Id="rId101" Type="http://schemas.openxmlformats.org/officeDocument/2006/relationships/hyperlink" Target="http://www.mass.gov/legis/const.htm" TargetMode="External"/><Relationship Id="rId102" Type="http://schemas.openxmlformats.org/officeDocument/2006/relationships/hyperlink" Target="http://www.mass.gov/legis/laws/mgl/gl-93-toc.htm" TargetMode="External"/><Relationship Id="rId103" Type="http://schemas.openxmlformats.org/officeDocument/2006/relationships/hyperlink" Target="http://caselaw.lp.findlaw.com/casecode/uscodes/47/chapters/5/subchapters/ii/parts/ii/sections/section_255.html" TargetMode="External"/><Relationship Id="rId104" Type="http://schemas.openxmlformats.org/officeDocument/2006/relationships/hyperlink" Target="http://www.mass.gov/legis/laws/mgl/149-105d.htm" TargetMode="External"/><Relationship Id="rId105" Type="http://schemas.openxmlformats.org/officeDocument/2006/relationships/hyperlink" Target="http://www.mass.gov/legis/laws/mgl/gl-151c-toc.htm" TargetMode="External"/><Relationship Id="rId106" Type="http://schemas.openxmlformats.org/officeDocument/2006/relationships/hyperlink" Target="http://www.mass.gov/legis/laws/mgl/272-92a.htm" TargetMode="External"/><Relationship Id="rId107" Type="http://schemas.openxmlformats.org/officeDocument/2006/relationships/hyperlink" Target="http://www.mass.gov/legis/laws/mgl/272-92a.htm" TargetMode="External"/><Relationship Id="rId108" Type="http://schemas.openxmlformats.org/officeDocument/2006/relationships/hyperlink" Target="http://www.mass.gov/legis/laws/mgl/272-98.htm" TargetMode="External"/><Relationship Id="rId109" Type="http://schemas.openxmlformats.org/officeDocument/2006/relationships/hyperlink" Target="http://www.mass.gov/legis/laws/mgl/272-98a.htm" TargetMode="External"/><Relationship Id="rId110" Type="http://schemas.openxmlformats.org/officeDocument/2006/relationships/hyperlink" Target="http://www.mass.gov/legis/laws/mgl/111-199a.htm" TargetMode="External"/><Relationship Id="rId111" Type="http://schemas.openxmlformats.org/officeDocument/2006/relationships/hyperlink" Target="http://mgcmsauth1.mass.gov/anf/employment-equal-access-disability/oversight-agencies/mod/" TargetMode="External"/><Relationship Id="rId112" Type="http://schemas.openxmlformats.org/officeDocument/2006/relationships/hyperlink" Target="http://mgcmsauth1.mass.gov/anf/employment-equal-access-disability/oversight-agencies/mod/" TargetMode="External"/><Relationship Id="rId113" Type="http://schemas.openxmlformats.org/officeDocument/2006/relationships/hyperlink" Target="http://www.mass.gov/mcad" TargetMode="External"/><Relationship Id="rId114" Type="http://schemas.openxmlformats.org/officeDocument/2006/relationships/hyperlink" Target="http://www.mass.gov/mcad/resources/" TargetMode="External"/><Relationship Id="rId115" Type="http://schemas.openxmlformats.org/officeDocument/2006/relationships/hyperlink" Target="https://malegislature.gov/Laws/GeneralLaws/PartI/TitleXVI/Chapter111F" TargetMode="External"/><Relationship Id="rId116" Type="http://schemas.openxmlformats.org/officeDocument/2006/relationships/hyperlink" Target="http://www.mass.gov/courts/docs/lawlib/eo500-599/eo549.pdf" TargetMode="External"/><Relationship Id="rId117" Type="http://schemas.openxmlformats.org/officeDocument/2006/relationships/hyperlink" Target="http://www.commbuys.com/" TargetMode="External"/><Relationship Id="rId118" Type="http://schemas.openxmlformats.org/officeDocument/2006/relationships/hyperlink" Target="http://www.mass.gov/legis/laws/mgl/7-22c.htm" TargetMode="External"/><Relationship Id="rId119" Type="http://schemas.openxmlformats.org/officeDocument/2006/relationships/hyperlink" Target="http://www.mass.gov/courts/case-legal-res/law-lib/laws-by-source/exec/" TargetMode="External"/><Relationship Id="rId120" Type="http://schemas.openxmlformats.org/officeDocument/2006/relationships/hyperlink" Target="http://www.mass.gov/courts/case-legal-res/law-lib/laws-by-source/exec/" TargetMode="External"/><Relationship Id="rId121" Type="http://schemas.openxmlformats.org/officeDocument/2006/relationships/hyperlink" Target="http://www.mass.gov/courts/docs/lawlib/eo400-499/eo481.pdf" TargetMode="External"/><Relationship Id="rId122" Type="http://schemas.openxmlformats.org/officeDocument/2006/relationships/hyperlink" Target="http://www.mass.gov/courts/docs/lawlib/eo100-199/eo130.txt" TargetMode="External"/><Relationship Id="rId123" Type="http://schemas.openxmlformats.org/officeDocument/2006/relationships/hyperlink" Target="http://www.fourmilab.ch/ustax/www/t26-A-1-N-V-999.html" TargetMode="External"/><Relationship Id="rId124" Type="http://schemas.openxmlformats.org/officeDocument/2006/relationships/hyperlink" Target="http://www.fourmilab.ch/ustax/www/t26-A-1-N-V-999.html" TargetMode="External"/><Relationship Id="rId125" Type="http://schemas.openxmlformats.org/officeDocument/2006/relationships/hyperlink" Target="http://www.irs.gov/irm/part4/irm_04-061-006.html" TargetMode="External"/><Relationship Id="rId126" Type="http://schemas.openxmlformats.org/officeDocument/2006/relationships/hyperlink" Target="http://www.malegislature.gov/Laws/GeneralLaws/PartI/TitleXXI/Chapter151E/Section2" TargetMode="External"/><Relationship Id="rId127" Type="http://schemas.openxmlformats.org/officeDocument/2006/relationships/hyperlink" Target="http://www.mass.gov/courts/docs/lawlib/eo300-399/eo346.txt" TargetMode="External"/><Relationship Id="rId128" Type="http://schemas.openxmlformats.org/officeDocument/2006/relationships/hyperlink" Target="http://www.mass.gov/legis/laws/mgl/gl-268a-toc.htm" TargetMode="External"/><Relationship Id="rId129" Type="http://schemas.openxmlformats.org/officeDocument/2006/relationships/hyperlink" Target="http://www.mass.gov/legis/laws/mgl/268a-5.htm" TargetMode="External"/><Relationship Id="rId130" Type="http://schemas.openxmlformats.org/officeDocument/2006/relationships/hyperlink" Target="http://www.mass.gov/courts/docs/lawlib/eo400-499/eo444.txt" TargetMode="External"/><Relationship Id="rId131" Type="http://schemas.openxmlformats.org/officeDocument/2006/relationships/hyperlink" Target="http://www.mass.gov/courts/docs/lawlib/eo500-599/eo504.pdf" TargetMode="External"/><Relationship Id="rId132" Type="http://schemas.openxmlformats.org/officeDocument/2006/relationships/hyperlink" Target="http://www.mass.gov/legis/laws/mgl/gl-93h-toc.htm" TargetMode="External"/><Relationship Id="rId133" Type="http://schemas.openxmlformats.org/officeDocument/2006/relationships/hyperlink" Target="http://www.mass.gov/legis/laws/mgl/gl-66a-toc.htm" TargetMode="External"/><Relationship Id="rId134" Type="http://schemas.openxmlformats.org/officeDocument/2006/relationships/hyperlink" Target="http://www.mass.gov/anf/research-and-tech/cyber-security/security-for-state-employees/security-policies-and-standards/information-security-policy.html" TargetMode="External"/><Relationship Id="rId135" Type="http://schemas.openxmlformats.org/officeDocument/2006/relationships/hyperlink" Target="http://www.mass.gov/anf/research-and-tech/cyber-security/security-for-state-employees/security-policies-and-standards/information-security-policy.html" TargetMode="External"/><Relationship Id="rId136" Type="http://schemas.openxmlformats.org/officeDocument/2006/relationships/hyperlink" Target="http://www.mass.gov/anf/research-and-tech/cyber-security/security-for-state-employees/security-policies-and-standards/information-security-policy.html" TargetMode="External"/><Relationship Id="rId137" Type="http://schemas.openxmlformats.org/officeDocument/2006/relationships/hyperlink" Target="http://www.mass.gov/legis/laws/mgl/214-3b.htm" TargetMode="External"/><Relationship Id="rId138" Type="http://schemas.openxmlformats.org/officeDocument/2006/relationships/hyperlink" Target="http://www.mass.gov/courts/case-legal-res/law-lib/laws-by-source/exec/eo500-549.html" TargetMode="External"/><Relationship Id="rId139" Type="http://schemas.openxmlformats.org/officeDocument/2006/relationships/hyperlink" Target="http://www.mass.gov/courts/docs/lawlib/eo400-499/eo478.pdf" TargetMode="External"/><Relationship Id="rId140" Type="http://schemas.openxmlformats.org/officeDocument/2006/relationships/hyperlink" Target="http://www.mass.gov/courts/docs/lawlib/eo500-599/eo524.pdf" TargetMode="External"/><Relationship Id="rId141" Type="http://schemas.openxmlformats.org/officeDocument/2006/relationships/hyperlink" Target="http://www.mass.gov/courts/docs/lawlib/eo500-599/eo549.pdf" TargetMode="External"/><Relationship Id="rId142" Type="http://schemas.openxmlformats.org/officeDocument/2006/relationships/header" Target="header9.xml"/><Relationship Id="rId143" Type="http://schemas.openxmlformats.org/officeDocument/2006/relationships/footer" Target="footer9.xml"/><Relationship Id="rId144" Type="http://schemas.openxmlformats.org/officeDocument/2006/relationships/numbering" Target="numbering.xml"/><Relationship Id="rId145" Type="http://schemas.openxmlformats.org/officeDocument/2006/relationships/fontTable" Target="fontTable.xml"/><Relationship Id="rId146" Type="http://schemas.openxmlformats.org/officeDocument/2006/relationships/settings" Target="settings.xml"/><Relationship Id="rId147" Type="http://schemas.openxmlformats.org/officeDocument/2006/relationships/theme" Target="theme/theme1.xml"/><Relationship Id="rId148" Type="http://schemas.openxmlformats.org/officeDocument/2006/relationships/customXml" Target="../customXml/item1.xml"/><Relationship Id="rId14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E60BD-5479-480B-97A2-6B09A34B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Updated Non-Federal Template V1</Template>
  <TotalTime>29</TotalTime>
  <Application>LibreOffice/6.0.6.2$Linux_X86_64 LibreOffice_project/00m0$Build-2</Application>
  <Pages>29</Pages>
  <Words>11250</Words>
  <Characters>62942</Characters>
  <CharactersWithSpaces>73940</CharactersWithSpaces>
  <Paragraphs>505</Paragraphs>
  <Company>MBTA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2018-08-29T20:37:00Z</dcterms:created>
  <dc:creator>GBROWN</dc:creator>
  <dc:description/>
  <dc:language>en-US</dc:language>
  <cp:lastModifiedBy/>
  <cp:lastPrinted>2018-07-18T22:16:00Z</cp:lastPrinted>
  <dcterms:modified xsi:type="dcterms:W3CDTF">2018-12-05T09:27:03Z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MBTA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